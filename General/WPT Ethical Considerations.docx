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78E63" w14:textId="147B1C28" w:rsidR="00BE43F8" w:rsidRPr="003C2B11" w:rsidRDefault="7667CC42" w:rsidP="3C44DB1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11">
        <w:rPr>
          <w:rFonts w:ascii="Times New Roman" w:eastAsia="Times New Roman" w:hAnsi="Times New Roman" w:cs="Times New Roman"/>
          <w:sz w:val="24"/>
          <w:szCs w:val="24"/>
        </w:rPr>
        <w:t xml:space="preserve">C1C Henry, C1C </w:t>
      </w:r>
      <w:proofErr w:type="spellStart"/>
      <w:r w:rsidRPr="003C2B11">
        <w:rPr>
          <w:rFonts w:ascii="Times New Roman" w:eastAsia="Times New Roman" w:hAnsi="Times New Roman" w:cs="Times New Roman"/>
          <w:sz w:val="24"/>
          <w:szCs w:val="24"/>
        </w:rPr>
        <w:t>Hermanson</w:t>
      </w:r>
      <w:proofErr w:type="spellEnd"/>
      <w:r w:rsidRPr="003C2B11">
        <w:rPr>
          <w:rFonts w:ascii="Times New Roman" w:eastAsia="Times New Roman" w:hAnsi="Times New Roman" w:cs="Times New Roman"/>
          <w:sz w:val="24"/>
          <w:szCs w:val="24"/>
        </w:rPr>
        <w:t>, C1C Pak, C1C Singh</w:t>
      </w:r>
    </w:p>
    <w:p w14:paraId="57F7F69D" w14:textId="7F6E47F7" w:rsidR="4155AC1A" w:rsidRPr="003C2B11" w:rsidRDefault="4155AC1A" w:rsidP="3C44DB13">
      <w:pPr>
        <w:spacing w:line="48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 w:rsidRPr="003C2B11">
        <w:rPr>
          <w:rFonts w:ascii="Times New Roman" w:eastAsia="Times New Roman" w:hAnsi="Times New Roman" w:cs="Times New Roman"/>
          <w:sz w:val="24"/>
          <w:szCs w:val="24"/>
        </w:rPr>
        <w:t>WPT Ethical Considerations</w:t>
      </w:r>
    </w:p>
    <w:p w14:paraId="1B8CFA3E" w14:textId="6CFD3AE7" w:rsidR="006F7AE7" w:rsidRPr="003C2B11" w:rsidRDefault="006F7AE7" w:rsidP="00AB2035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C2B11">
        <w:rPr>
          <w:rFonts w:ascii="Times New Roman" w:eastAsia="Times New Roman" w:hAnsi="Times New Roman" w:cs="Times New Roman"/>
          <w:sz w:val="24"/>
          <w:szCs w:val="24"/>
        </w:rPr>
        <w:t xml:space="preserve">This capstone project attempts to expand upon the vulnerabilities that exist within the emerging </w:t>
      </w:r>
      <w:r w:rsidR="662883E3" w:rsidRPr="003C2B11">
        <w:rPr>
          <w:rFonts w:ascii="Times New Roman" w:eastAsia="Times New Roman" w:hAnsi="Times New Roman" w:cs="Times New Roman"/>
          <w:sz w:val="24"/>
          <w:szCs w:val="24"/>
        </w:rPr>
        <w:t xml:space="preserve">technology </w:t>
      </w:r>
      <w:r w:rsidR="5A061E79" w:rsidRPr="003C2B11">
        <w:rPr>
          <w:rFonts w:ascii="Times New Roman" w:eastAsia="Times New Roman" w:hAnsi="Times New Roman" w:cs="Times New Roman"/>
          <w:sz w:val="24"/>
          <w:szCs w:val="24"/>
        </w:rPr>
        <w:t>of wireless power transfer</w:t>
      </w:r>
      <w:r w:rsidR="00BF3CD6" w:rsidRPr="003C2B11">
        <w:rPr>
          <w:rFonts w:ascii="Times New Roman" w:eastAsia="Times New Roman" w:hAnsi="Times New Roman" w:cs="Times New Roman"/>
          <w:sz w:val="24"/>
          <w:szCs w:val="24"/>
        </w:rPr>
        <w:t xml:space="preserve"> (WPT)</w:t>
      </w:r>
      <w:r w:rsidR="5A061E79" w:rsidRPr="003C2B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BD33C2" w:rsidRPr="003C2B11">
        <w:rPr>
          <w:rFonts w:ascii="Times New Roman" w:eastAsia="Times New Roman" w:hAnsi="Times New Roman" w:cs="Times New Roman"/>
          <w:sz w:val="24"/>
          <w:szCs w:val="24"/>
        </w:rPr>
        <w:t xml:space="preserve">First, known vulnerabilities will be observed </w:t>
      </w:r>
      <w:r w:rsidR="00E26D98" w:rsidRPr="003C2B11">
        <w:rPr>
          <w:rFonts w:ascii="Times New Roman" w:eastAsia="Times New Roman" w:hAnsi="Times New Roman" w:cs="Times New Roman"/>
          <w:sz w:val="24"/>
          <w:szCs w:val="24"/>
        </w:rPr>
        <w:t xml:space="preserve">by recreating </w:t>
      </w:r>
      <w:r w:rsidR="00BF3CD6" w:rsidRPr="003C2B11">
        <w:rPr>
          <w:rFonts w:ascii="Times New Roman" w:eastAsia="Times New Roman" w:hAnsi="Times New Roman" w:cs="Times New Roman"/>
          <w:sz w:val="24"/>
          <w:szCs w:val="24"/>
        </w:rPr>
        <w:t xml:space="preserve">a WPT </w:t>
      </w:r>
      <w:r w:rsidR="00363D35" w:rsidRPr="003C2B11">
        <w:rPr>
          <w:rFonts w:ascii="Times New Roman" w:eastAsia="Times New Roman" w:hAnsi="Times New Roman" w:cs="Times New Roman"/>
          <w:sz w:val="24"/>
          <w:szCs w:val="24"/>
        </w:rPr>
        <w:t xml:space="preserve">hijacking and eavesdropping experiment conducted by graduate students at the University of Tennessee. </w:t>
      </w:r>
      <w:r w:rsidR="00F956E3" w:rsidRPr="003C2B11">
        <w:rPr>
          <w:rFonts w:ascii="Times New Roman" w:eastAsia="Times New Roman" w:hAnsi="Times New Roman" w:cs="Times New Roman"/>
          <w:sz w:val="24"/>
          <w:szCs w:val="24"/>
        </w:rPr>
        <w:t>Afterwards, the threat of the</w:t>
      </w:r>
      <w:r w:rsidR="00934E7B" w:rsidRPr="003C2B11">
        <w:rPr>
          <w:rFonts w:ascii="Times New Roman" w:eastAsia="Times New Roman" w:hAnsi="Times New Roman" w:cs="Times New Roman"/>
          <w:sz w:val="24"/>
          <w:szCs w:val="24"/>
        </w:rPr>
        <w:t>se</w:t>
      </w:r>
      <w:r w:rsidR="00F956E3" w:rsidRPr="003C2B11">
        <w:rPr>
          <w:rFonts w:ascii="Times New Roman" w:eastAsia="Times New Roman" w:hAnsi="Times New Roman" w:cs="Times New Roman"/>
          <w:sz w:val="24"/>
          <w:szCs w:val="24"/>
        </w:rPr>
        <w:t xml:space="preserve"> vulnerabilities </w:t>
      </w:r>
      <w:proofErr w:type="gramStart"/>
      <w:r w:rsidR="00F956E3" w:rsidRPr="003C2B11">
        <w:rPr>
          <w:rFonts w:ascii="Times New Roman" w:eastAsia="Times New Roman" w:hAnsi="Times New Roman" w:cs="Times New Roman"/>
          <w:sz w:val="24"/>
          <w:szCs w:val="24"/>
        </w:rPr>
        <w:t>will be assessed</w:t>
      </w:r>
      <w:proofErr w:type="gramEnd"/>
      <w:r w:rsidR="00F956E3" w:rsidRPr="003C2B11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8B54CC" w:rsidRPr="003C2B11">
        <w:rPr>
          <w:rFonts w:ascii="Times New Roman" w:eastAsia="Times New Roman" w:hAnsi="Times New Roman" w:cs="Times New Roman"/>
          <w:sz w:val="24"/>
          <w:szCs w:val="24"/>
        </w:rPr>
        <w:t xml:space="preserve">strategies for improving </w:t>
      </w:r>
      <w:r w:rsidR="0068030F" w:rsidRPr="003C2B11">
        <w:rPr>
          <w:rFonts w:ascii="Times New Roman" w:eastAsia="Times New Roman" w:hAnsi="Times New Roman" w:cs="Times New Roman"/>
          <w:sz w:val="24"/>
          <w:szCs w:val="24"/>
        </w:rPr>
        <w:t>attacks</w:t>
      </w:r>
      <w:r w:rsidR="00C25EC7" w:rsidRPr="003C2B11">
        <w:rPr>
          <w:rFonts w:ascii="Times New Roman" w:eastAsia="Times New Roman" w:hAnsi="Times New Roman" w:cs="Times New Roman"/>
          <w:sz w:val="24"/>
          <w:szCs w:val="24"/>
        </w:rPr>
        <w:t xml:space="preserve"> on the vulnerabilities will be created. </w:t>
      </w:r>
      <w:r w:rsidR="00593C69" w:rsidRPr="003C2B11">
        <w:rPr>
          <w:rFonts w:ascii="Times New Roman" w:eastAsia="Times New Roman" w:hAnsi="Times New Roman" w:cs="Times New Roman"/>
          <w:sz w:val="24"/>
          <w:szCs w:val="24"/>
        </w:rPr>
        <w:t xml:space="preserve">Finally, potential mitigations </w:t>
      </w:r>
      <w:r w:rsidR="00E2440D" w:rsidRPr="003C2B11">
        <w:rPr>
          <w:rFonts w:ascii="Times New Roman" w:eastAsia="Times New Roman" w:hAnsi="Times New Roman" w:cs="Times New Roman"/>
          <w:sz w:val="24"/>
          <w:szCs w:val="24"/>
        </w:rPr>
        <w:t>for these</w:t>
      </w:r>
      <w:r w:rsidR="00790D2B" w:rsidRPr="003C2B11">
        <w:rPr>
          <w:rFonts w:ascii="Times New Roman" w:eastAsia="Times New Roman" w:hAnsi="Times New Roman" w:cs="Times New Roman"/>
          <w:sz w:val="24"/>
          <w:szCs w:val="24"/>
        </w:rPr>
        <w:t xml:space="preserve"> threats </w:t>
      </w:r>
      <w:proofErr w:type="gramStart"/>
      <w:r w:rsidR="00790D2B" w:rsidRPr="003C2B11">
        <w:rPr>
          <w:rFonts w:ascii="Times New Roman" w:eastAsia="Times New Roman" w:hAnsi="Times New Roman" w:cs="Times New Roman"/>
          <w:sz w:val="24"/>
          <w:szCs w:val="24"/>
        </w:rPr>
        <w:t>will be</w:t>
      </w:r>
      <w:r w:rsidR="00E2440D" w:rsidRPr="003C2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7E65D7" w:rsidRPr="003C2B11">
        <w:rPr>
          <w:rFonts w:ascii="Times New Roman" w:eastAsia="Times New Roman" w:hAnsi="Times New Roman" w:cs="Times New Roman"/>
          <w:sz w:val="24"/>
          <w:szCs w:val="24"/>
        </w:rPr>
        <w:t>explored and implemented</w:t>
      </w:r>
      <w:r w:rsidR="004276CB" w:rsidRPr="003C2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A2AF7" w:rsidRPr="003C2B11">
        <w:rPr>
          <w:rFonts w:ascii="Times New Roman" w:eastAsia="Times New Roman" w:hAnsi="Times New Roman" w:cs="Times New Roman"/>
          <w:sz w:val="24"/>
          <w:szCs w:val="24"/>
        </w:rPr>
        <w:t>into the experiment</w:t>
      </w:r>
      <w:proofErr w:type="gramEnd"/>
      <w:r w:rsidR="001A2AF7" w:rsidRPr="003C2B11">
        <w:rPr>
          <w:rFonts w:ascii="Times New Roman" w:eastAsia="Times New Roman" w:hAnsi="Times New Roman" w:cs="Times New Roman"/>
          <w:sz w:val="24"/>
          <w:szCs w:val="24"/>
        </w:rPr>
        <w:t>.</w:t>
      </w:r>
      <w:r w:rsidR="006E394F" w:rsidRPr="003C2B11">
        <w:rPr>
          <w:rFonts w:ascii="Times New Roman" w:eastAsia="Times New Roman" w:hAnsi="Times New Roman" w:cs="Times New Roman"/>
          <w:sz w:val="24"/>
          <w:szCs w:val="24"/>
        </w:rPr>
        <w:t xml:space="preserve"> The goal </w:t>
      </w:r>
      <w:r w:rsidR="008A5D59" w:rsidRPr="003C2B11">
        <w:rPr>
          <w:rFonts w:ascii="Times New Roman" w:eastAsia="Times New Roman" w:hAnsi="Times New Roman" w:cs="Times New Roman"/>
          <w:sz w:val="24"/>
          <w:szCs w:val="24"/>
        </w:rPr>
        <w:t xml:space="preserve">for track one of this ongoing capstone project </w:t>
      </w:r>
      <w:r w:rsidR="000A1355" w:rsidRPr="003C2B11">
        <w:rPr>
          <w:rFonts w:ascii="Times New Roman" w:eastAsia="Times New Roman" w:hAnsi="Times New Roman" w:cs="Times New Roman"/>
          <w:sz w:val="24"/>
          <w:szCs w:val="24"/>
        </w:rPr>
        <w:t>is</w:t>
      </w:r>
      <w:r w:rsidR="00674609" w:rsidRPr="003C2B11">
        <w:rPr>
          <w:rFonts w:ascii="Times New Roman" w:eastAsia="Times New Roman" w:hAnsi="Times New Roman" w:cs="Times New Roman"/>
          <w:sz w:val="24"/>
          <w:szCs w:val="24"/>
        </w:rPr>
        <w:t xml:space="preserve"> to share </w:t>
      </w:r>
      <w:r w:rsidR="0039606D" w:rsidRPr="003C2B11">
        <w:rPr>
          <w:rFonts w:ascii="Times New Roman" w:eastAsia="Times New Roman" w:hAnsi="Times New Roman" w:cs="Times New Roman"/>
          <w:sz w:val="24"/>
          <w:szCs w:val="24"/>
        </w:rPr>
        <w:t xml:space="preserve">how </w:t>
      </w:r>
      <w:r w:rsidR="000810CF" w:rsidRPr="003C2B11">
        <w:rPr>
          <w:rFonts w:ascii="Times New Roman" w:eastAsia="Times New Roman" w:hAnsi="Times New Roman" w:cs="Times New Roman"/>
          <w:sz w:val="24"/>
          <w:szCs w:val="24"/>
        </w:rPr>
        <w:t xml:space="preserve">data transmitted through </w:t>
      </w:r>
      <w:r w:rsidR="00E34ABD" w:rsidRPr="003C2B11">
        <w:rPr>
          <w:rFonts w:ascii="Times New Roman" w:eastAsia="Times New Roman" w:hAnsi="Times New Roman" w:cs="Times New Roman"/>
          <w:sz w:val="24"/>
          <w:szCs w:val="24"/>
        </w:rPr>
        <w:t xml:space="preserve">wireless </w:t>
      </w:r>
      <w:r w:rsidR="001826E1" w:rsidRPr="003C2B11">
        <w:rPr>
          <w:rFonts w:ascii="Times New Roman" w:eastAsia="Times New Roman" w:hAnsi="Times New Roman" w:cs="Times New Roman"/>
          <w:sz w:val="24"/>
          <w:szCs w:val="24"/>
        </w:rPr>
        <w:t>non-networked</w:t>
      </w:r>
      <w:r w:rsidR="00091A0A" w:rsidRPr="003C2B11">
        <w:rPr>
          <w:rFonts w:ascii="Times New Roman" w:eastAsia="Times New Roman" w:hAnsi="Times New Roman" w:cs="Times New Roman"/>
          <w:sz w:val="24"/>
          <w:szCs w:val="24"/>
        </w:rPr>
        <w:t xml:space="preserve"> point-to-point </w:t>
      </w:r>
      <w:r w:rsidR="00E34ABD" w:rsidRPr="003C2B11">
        <w:rPr>
          <w:rFonts w:ascii="Times New Roman" w:eastAsia="Times New Roman" w:hAnsi="Times New Roman" w:cs="Times New Roman"/>
          <w:sz w:val="24"/>
          <w:szCs w:val="24"/>
        </w:rPr>
        <w:t>communication</w:t>
      </w:r>
      <w:r w:rsidR="008C028D" w:rsidRPr="003C2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008C028D" w:rsidRPr="003C2B11">
        <w:rPr>
          <w:rFonts w:ascii="Times New Roman" w:eastAsia="Times New Roman" w:hAnsi="Times New Roman" w:cs="Times New Roman"/>
          <w:sz w:val="24"/>
          <w:szCs w:val="24"/>
        </w:rPr>
        <w:t xml:space="preserve">can be </w:t>
      </w:r>
      <w:r w:rsidR="003B3FC7" w:rsidRPr="003C2B11">
        <w:rPr>
          <w:rFonts w:ascii="Times New Roman" w:eastAsia="Times New Roman" w:hAnsi="Times New Roman" w:cs="Times New Roman"/>
          <w:sz w:val="24"/>
          <w:szCs w:val="24"/>
        </w:rPr>
        <w:t>protected</w:t>
      </w:r>
      <w:proofErr w:type="gramEnd"/>
      <w:r w:rsidR="00E3206E" w:rsidRPr="003C2B11">
        <w:rPr>
          <w:rFonts w:ascii="Times New Roman" w:eastAsia="Times New Roman" w:hAnsi="Times New Roman" w:cs="Times New Roman"/>
          <w:sz w:val="24"/>
          <w:szCs w:val="24"/>
        </w:rPr>
        <w:t xml:space="preserve"> with the government. </w:t>
      </w:r>
      <w:r w:rsidR="00BA56FA" w:rsidRPr="003C2B11">
        <w:rPr>
          <w:rFonts w:ascii="Times New Roman" w:eastAsia="Times New Roman" w:hAnsi="Times New Roman" w:cs="Times New Roman"/>
          <w:sz w:val="24"/>
          <w:szCs w:val="24"/>
        </w:rPr>
        <w:t xml:space="preserve">This </w:t>
      </w:r>
      <w:r w:rsidR="0062292F" w:rsidRPr="003C2B11">
        <w:rPr>
          <w:rFonts w:ascii="Times New Roman" w:eastAsia="Times New Roman" w:hAnsi="Times New Roman" w:cs="Times New Roman"/>
          <w:sz w:val="24"/>
          <w:szCs w:val="24"/>
        </w:rPr>
        <w:t>will directly benefit the National Reconnaissance Office (NRO) and future capstone groups at the United States Air Force Academy (USAFA) as they work to implement these</w:t>
      </w:r>
      <w:r w:rsidR="0019270A" w:rsidRPr="003C2B11">
        <w:rPr>
          <w:rFonts w:ascii="Times New Roman" w:eastAsia="Times New Roman" w:hAnsi="Times New Roman" w:cs="Times New Roman"/>
          <w:sz w:val="24"/>
          <w:szCs w:val="24"/>
        </w:rPr>
        <w:t xml:space="preserve"> defensive strategies on a much larger scale (Bluetooth, </w:t>
      </w:r>
      <w:r w:rsidR="0014799E" w:rsidRPr="003C2B11">
        <w:rPr>
          <w:rFonts w:ascii="Times New Roman" w:eastAsia="Times New Roman" w:hAnsi="Times New Roman" w:cs="Times New Roman"/>
          <w:sz w:val="24"/>
          <w:szCs w:val="24"/>
        </w:rPr>
        <w:t>R</w:t>
      </w:r>
      <w:r w:rsidR="00F71979" w:rsidRPr="003C2B11">
        <w:rPr>
          <w:rFonts w:ascii="Times New Roman" w:eastAsia="Times New Roman" w:hAnsi="Times New Roman" w:cs="Times New Roman"/>
          <w:sz w:val="24"/>
          <w:szCs w:val="24"/>
        </w:rPr>
        <w:t xml:space="preserve">adio Frequency Identification, </w:t>
      </w:r>
      <w:r w:rsidR="006A560D" w:rsidRPr="003C2B11">
        <w:rPr>
          <w:rFonts w:ascii="Times New Roman" w:eastAsia="Times New Roman" w:hAnsi="Times New Roman" w:cs="Times New Roman"/>
          <w:sz w:val="24"/>
          <w:szCs w:val="24"/>
        </w:rPr>
        <w:t>Light Fidelity, Lasers, etc.).</w:t>
      </w:r>
    </w:p>
    <w:p w14:paraId="72EEB659" w14:textId="3CAD7D71" w:rsidR="005A1D6F" w:rsidRPr="003C2B11" w:rsidRDefault="00B27873" w:rsidP="00B27873">
      <w:p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C2B11">
        <w:rPr>
          <w:rFonts w:ascii="Times New Roman" w:eastAsia="Times New Roman" w:hAnsi="Times New Roman" w:cs="Times New Roman"/>
          <w:sz w:val="24"/>
          <w:szCs w:val="24"/>
        </w:rPr>
        <w:tab/>
        <w:t xml:space="preserve">As previously mentioned, the main </w:t>
      </w:r>
      <w:r w:rsidR="000C4303" w:rsidRPr="003C2B11">
        <w:rPr>
          <w:rFonts w:ascii="Times New Roman" w:eastAsia="Times New Roman" w:hAnsi="Times New Roman" w:cs="Times New Roman"/>
          <w:sz w:val="24"/>
          <w:szCs w:val="24"/>
        </w:rPr>
        <w:t>stakeholder for this project is the NRO</w:t>
      </w:r>
      <w:r w:rsidR="005C5948" w:rsidRPr="003C2B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933DCB" w:rsidRPr="003C2B11">
        <w:rPr>
          <w:rFonts w:ascii="Times New Roman" w:eastAsia="Times New Roman" w:hAnsi="Times New Roman" w:cs="Times New Roman"/>
          <w:sz w:val="24"/>
          <w:szCs w:val="24"/>
        </w:rPr>
        <w:t xml:space="preserve">The NRO is a member of the </w:t>
      </w:r>
      <w:r w:rsidR="00FD5353" w:rsidRPr="003C2B11">
        <w:rPr>
          <w:rFonts w:ascii="Times New Roman" w:eastAsia="Times New Roman" w:hAnsi="Times New Roman" w:cs="Times New Roman"/>
          <w:sz w:val="24"/>
          <w:szCs w:val="24"/>
        </w:rPr>
        <w:t>United States Intelligence Community and an</w:t>
      </w:r>
      <w:r w:rsidR="005F02E4" w:rsidRPr="003C2B11">
        <w:rPr>
          <w:rFonts w:ascii="Times New Roman" w:eastAsia="Times New Roman" w:hAnsi="Times New Roman" w:cs="Times New Roman"/>
          <w:sz w:val="24"/>
          <w:szCs w:val="24"/>
        </w:rPr>
        <w:t xml:space="preserve"> agency of the Department of Defense. </w:t>
      </w:r>
      <w:r w:rsidR="00DC7262" w:rsidRPr="003C2B11">
        <w:rPr>
          <w:rFonts w:ascii="Times New Roman" w:eastAsia="Times New Roman" w:hAnsi="Times New Roman" w:cs="Times New Roman"/>
          <w:sz w:val="24"/>
          <w:szCs w:val="24"/>
        </w:rPr>
        <w:t>T</w:t>
      </w:r>
      <w:r w:rsidR="00076AFB" w:rsidRPr="003C2B11">
        <w:rPr>
          <w:rFonts w:ascii="Times New Roman" w:eastAsia="Times New Roman" w:hAnsi="Times New Roman" w:cs="Times New Roman"/>
          <w:sz w:val="24"/>
          <w:szCs w:val="24"/>
        </w:rPr>
        <w:t>his agency ope</w:t>
      </w:r>
      <w:r w:rsidR="007A322B" w:rsidRPr="003C2B11">
        <w:rPr>
          <w:rFonts w:ascii="Times New Roman" w:eastAsia="Times New Roman" w:hAnsi="Times New Roman" w:cs="Times New Roman"/>
          <w:sz w:val="24"/>
          <w:szCs w:val="24"/>
        </w:rPr>
        <w:t xml:space="preserve">rates </w:t>
      </w:r>
      <w:r w:rsidR="009C40E8" w:rsidRPr="003C2B11">
        <w:rPr>
          <w:rFonts w:ascii="Times New Roman" w:eastAsia="Times New Roman" w:hAnsi="Times New Roman" w:cs="Times New Roman"/>
          <w:sz w:val="24"/>
          <w:szCs w:val="24"/>
        </w:rPr>
        <w:t>reconnaissance satellites and</w:t>
      </w:r>
      <w:r w:rsidR="00576E9C" w:rsidRPr="003C2B11">
        <w:rPr>
          <w:rFonts w:ascii="Times New Roman" w:eastAsia="Times New Roman" w:hAnsi="Times New Roman" w:cs="Times New Roman"/>
          <w:sz w:val="24"/>
          <w:szCs w:val="24"/>
        </w:rPr>
        <w:t xml:space="preserve"> provides critical intelligence to the military and civilian </w:t>
      </w:r>
      <w:r w:rsidR="0016474A" w:rsidRPr="003C2B11">
        <w:rPr>
          <w:rFonts w:ascii="Times New Roman" w:eastAsia="Times New Roman" w:hAnsi="Times New Roman" w:cs="Times New Roman"/>
          <w:sz w:val="24"/>
          <w:szCs w:val="24"/>
        </w:rPr>
        <w:t>organizations within the government. As such</w:t>
      </w:r>
      <w:r w:rsidR="004A01E3" w:rsidRPr="003C2B11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132018" w:rsidRPr="003C2B11">
        <w:rPr>
          <w:rFonts w:ascii="Times New Roman" w:eastAsia="Times New Roman" w:hAnsi="Times New Roman" w:cs="Times New Roman"/>
          <w:sz w:val="24"/>
          <w:szCs w:val="24"/>
        </w:rPr>
        <w:t>they rely heavily on various forms of wireless, non-networked, point-to-point communication</w:t>
      </w:r>
      <w:r w:rsidR="00DF5350" w:rsidRPr="003C2B11">
        <w:rPr>
          <w:rFonts w:ascii="Times New Roman" w:eastAsia="Times New Roman" w:hAnsi="Times New Roman" w:cs="Times New Roman"/>
          <w:sz w:val="24"/>
          <w:szCs w:val="24"/>
        </w:rPr>
        <w:t xml:space="preserve"> to perform their job. </w:t>
      </w:r>
      <w:r w:rsidR="00D0538F" w:rsidRPr="003C2B11">
        <w:rPr>
          <w:rFonts w:ascii="Times New Roman" w:eastAsia="Times New Roman" w:hAnsi="Times New Roman" w:cs="Times New Roman"/>
          <w:sz w:val="24"/>
          <w:szCs w:val="24"/>
        </w:rPr>
        <w:t>This technology is rapidly expanding and becoming much more capable, and as a result, there are vulnerabilities associated with it. W</w:t>
      </w:r>
      <w:r w:rsidR="007259C0" w:rsidRPr="003C2B11">
        <w:rPr>
          <w:rFonts w:ascii="Times New Roman" w:eastAsia="Times New Roman" w:hAnsi="Times New Roman" w:cs="Times New Roman"/>
          <w:sz w:val="24"/>
          <w:szCs w:val="24"/>
        </w:rPr>
        <w:t xml:space="preserve">ireless charging is perhaps the most basic form of this </w:t>
      </w:r>
      <w:r w:rsidR="00F93594" w:rsidRPr="003C2B11">
        <w:rPr>
          <w:rFonts w:ascii="Times New Roman" w:eastAsia="Times New Roman" w:hAnsi="Times New Roman" w:cs="Times New Roman"/>
          <w:sz w:val="24"/>
          <w:szCs w:val="24"/>
        </w:rPr>
        <w:t>technology</w:t>
      </w:r>
      <w:r w:rsidR="006648FB" w:rsidRPr="003C2B11">
        <w:rPr>
          <w:rFonts w:ascii="Times New Roman" w:eastAsia="Times New Roman" w:hAnsi="Times New Roman" w:cs="Times New Roman"/>
          <w:sz w:val="24"/>
          <w:szCs w:val="24"/>
        </w:rPr>
        <w:t>, and t</w:t>
      </w:r>
      <w:r w:rsidR="00AB7A9B" w:rsidRPr="003C2B11">
        <w:rPr>
          <w:rFonts w:ascii="Times New Roman" w:eastAsia="Times New Roman" w:hAnsi="Times New Roman" w:cs="Times New Roman"/>
          <w:sz w:val="24"/>
          <w:szCs w:val="24"/>
        </w:rPr>
        <w:t xml:space="preserve">his capstone </w:t>
      </w:r>
      <w:r w:rsidR="002051BE" w:rsidRPr="003C2B11">
        <w:rPr>
          <w:rFonts w:ascii="Times New Roman" w:eastAsia="Times New Roman" w:hAnsi="Times New Roman" w:cs="Times New Roman"/>
          <w:sz w:val="24"/>
          <w:szCs w:val="24"/>
        </w:rPr>
        <w:t xml:space="preserve">will serve as a baseline as </w:t>
      </w:r>
      <w:r w:rsidR="00AB7A9B" w:rsidRPr="003C2B11">
        <w:rPr>
          <w:rFonts w:ascii="Times New Roman" w:eastAsia="Times New Roman" w:hAnsi="Times New Roman" w:cs="Times New Roman"/>
          <w:sz w:val="24"/>
          <w:szCs w:val="24"/>
        </w:rPr>
        <w:t>for other wireless technologies</w:t>
      </w:r>
      <w:r w:rsidR="00F42BDD" w:rsidRPr="003C2B11">
        <w:rPr>
          <w:rFonts w:ascii="Times New Roman" w:eastAsia="Times New Roman" w:hAnsi="Times New Roman" w:cs="Times New Roman"/>
          <w:sz w:val="24"/>
          <w:szCs w:val="24"/>
        </w:rPr>
        <w:t xml:space="preserve">, such as Bluetooth, RFID, and lasers, </w:t>
      </w:r>
      <w:r w:rsidR="00AB7A9B" w:rsidRPr="003C2B11">
        <w:rPr>
          <w:rFonts w:ascii="Times New Roman" w:eastAsia="Times New Roman" w:hAnsi="Times New Roman" w:cs="Times New Roman"/>
          <w:sz w:val="24"/>
          <w:szCs w:val="24"/>
        </w:rPr>
        <w:t xml:space="preserve">by </w:t>
      </w:r>
      <w:r w:rsidR="002051BE" w:rsidRPr="003C2B11">
        <w:rPr>
          <w:rFonts w:ascii="Times New Roman" w:eastAsia="Times New Roman" w:hAnsi="Times New Roman" w:cs="Times New Roman"/>
          <w:sz w:val="24"/>
          <w:szCs w:val="24"/>
        </w:rPr>
        <w:t>future capstone groups</w:t>
      </w:r>
      <w:r w:rsidR="00AB7A9B" w:rsidRPr="003C2B11">
        <w:rPr>
          <w:rFonts w:ascii="Times New Roman" w:eastAsia="Times New Roman" w:hAnsi="Times New Roman" w:cs="Times New Roman"/>
          <w:sz w:val="24"/>
          <w:szCs w:val="24"/>
        </w:rPr>
        <w:t xml:space="preserve"> and researchers</w:t>
      </w:r>
      <w:r w:rsidR="002051BE" w:rsidRPr="003C2B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C63196" w:rsidRPr="003C2B11">
        <w:rPr>
          <w:rFonts w:ascii="Times New Roman" w:eastAsia="Times New Roman" w:hAnsi="Times New Roman" w:cs="Times New Roman"/>
          <w:sz w:val="24"/>
          <w:szCs w:val="24"/>
        </w:rPr>
        <w:t xml:space="preserve">At the termination of </w:t>
      </w:r>
      <w:r w:rsidR="00C63196" w:rsidRPr="003C2B11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this ongoing capstone project, the NRO </w:t>
      </w:r>
      <w:proofErr w:type="gramStart"/>
      <w:r w:rsidR="00C63196" w:rsidRPr="003C2B11">
        <w:rPr>
          <w:rFonts w:ascii="Times New Roman" w:eastAsia="Times New Roman" w:hAnsi="Times New Roman" w:cs="Times New Roman"/>
          <w:sz w:val="24"/>
          <w:szCs w:val="24"/>
        </w:rPr>
        <w:t xml:space="preserve">will be </w:t>
      </w:r>
      <w:r w:rsidR="003D75A9" w:rsidRPr="003C2B11">
        <w:rPr>
          <w:rFonts w:ascii="Times New Roman" w:eastAsia="Times New Roman" w:hAnsi="Times New Roman" w:cs="Times New Roman"/>
          <w:sz w:val="24"/>
          <w:szCs w:val="24"/>
        </w:rPr>
        <w:t>provided</w:t>
      </w:r>
      <w:proofErr w:type="gramEnd"/>
      <w:r w:rsidR="003D75A9" w:rsidRPr="003C2B11">
        <w:rPr>
          <w:rFonts w:ascii="Times New Roman" w:eastAsia="Times New Roman" w:hAnsi="Times New Roman" w:cs="Times New Roman"/>
          <w:sz w:val="24"/>
          <w:szCs w:val="24"/>
        </w:rPr>
        <w:t xml:space="preserve"> with </w:t>
      </w:r>
      <w:r w:rsidR="00802649" w:rsidRPr="003C2B11">
        <w:rPr>
          <w:rFonts w:ascii="Times New Roman" w:eastAsia="Times New Roman" w:hAnsi="Times New Roman" w:cs="Times New Roman"/>
          <w:sz w:val="24"/>
          <w:szCs w:val="24"/>
        </w:rPr>
        <w:t xml:space="preserve">the risks associated with using technology and </w:t>
      </w:r>
      <w:r w:rsidR="00904627" w:rsidRPr="003C2B11">
        <w:rPr>
          <w:rFonts w:ascii="Times New Roman" w:eastAsia="Times New Roman" w:hAnsi="Times New Roman" w:cs="Times New Roman"/>
          <w:sz w:val="24"/>
          <w:szCs w:val="24"/>
        </w:rPr>
        <w:t>defensive</w:t>
      </w:r>
      <w:r w:rsidR="007235DC" w:rsidRPr="003C2B11">
        <w:rPr>
          <w:rFonts w:ascii="Times New Roman" w:eastAsia="Times New Roman" w:hAnsi="Times New Roman" w:cs="Times New Roman"/>
          <w:sz w:val="24"/>
          <w:szCs w:val="24"/>
        </w:rPr>
        <w:t xml:space="preserve"> strategies for </w:t>
      </w:r>
      <w:r w:rsidR="00F805D6" w:rsidRPr="003C2B11">
        <w:rPr>
          <w:rFonts w:ascii="Times New Roman" w:eastAsia="Times New Roman" w:hAnsi="Times New Roman" w:cs="Times New Roman"/>
          <w:sz w:val="24"/>
          <w:szCs w:val="24"/>
        </w:rPr>
        <w:t xml:space="preserve">protecting the </w:t>
      </w:r>
      <w:r w:rsidR="00FA541E" w:rsidRPr="003C2B11">
        <w:rPr>
          <w:rFonts w:ascii="Times New Roman" w:eastAsia="Times New Roman" w:hAnsi="Times New Roman" w:cs="Times New Roman"/>
          <w:sz w:val="24"/>
          <w:szCs w:val="24"/>
        </w:rPr>
        <w:t xml:space="preserve">sensitive information they are </w:t>
      </w:r>
      <w:r w:rsidR="00AC65F2" w:rsidRPr="003C2B11">
        <w:rPr>
          <w:rFonts w:ascii="Times New Roman" w:eastAsia="Times New Roman" w:hAnsi="Times New Roman" w:cs="Times New Roman"/>
          <w:sz w:val="24"/>
          <w:szCs w:val="24"/>
        </w:rPr>
        <w:t xml:space="preserve">transmitted through it. </w:t>
      </w:r>
    </w:p>
    <w:p w14:paraId="3FB1CAC2" w14:textId="5D29756A" w:rsidR="7EDF1DF6" w:rsidRPr="003C2B11" w:rsidRDefault="00D77A47" w:rsidP="7EDF1DF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C2B11">
        <w:rPr>
          <w:rFonts w:ascii="Times New Roman" w:eastAsia="Times New Roman" w:hAnsi="Times New Roman" w:cs="Times New Roman"/>
          <w:sz w:val="24"/>
          <w:szCs w:val="24"/>
        </w:rPr>
        <w:t xml:space="preserve">One area for ethical consideration regarding </w:t>
      </w:r>
      <w:r w:rsidR="00250085" w:rsidRPr="003C2B11">
        <w:rPr>
          <w:rFonts w:ascii="Times New Roman" w:eastAsia="Times New Roman" w:hAnsi="Times New Roman" w:cs="Times New Roman"/>
          <w:sz w:val="24"/>
          <w:szCs w:val="24"/>
        </w:rPr>
        <w:t xml:space="preserve">wireless power transfer is </w:t>
      </w:r>
      <w:r w:rsidR="001A688A" w:rsidRPr="003C2B11">
        <w:rPr>
          <w:rFonts w:ascii="Times New Roman" w:eastAsia="Times New Roman" w:hAnsi="Times New Roman" w:cs="Times New Roman"/>
          <w:sz w:val="24"/>
          <w:szCs w:val="24"/>
        </w:rPr>
        <w:t xml:space="preserve">its ability to cause harm. </w:t>
      </w:r>
      <w:r w:rsidR="000738E9" w:rsidRPr="003C2B11">
        <w:rPr>
          <w:rFonts w:ascii="Times New Roman" w:eastAsia="Times New Roman" w:hAnsi="Times New Roman" w:cs="Times New Roman"/>
          <w:sz w:val="24"/>
          <w:szCs w:val="24"/>
        </w:rPr>
        <w:t xml:space="preserve">According to section 1.2 of the ACM Code of Ethics, </w:t>
      </w:r>
      <w:r w:rsidR="00C72E3E" w:rsidRPr="003C2B11">
        <w:rPr>
          <w:rFonts w:ascii="Times New Roman" w:eastAsia="Times New Roman" w:hAnsi="Times New Roman" w:cs="Times New Roman"/>
          <w:sz w:val="24"/>
          <w:szCs w:val="24"/>
        </w:rPr>
        <w:t xml:space="preserve">computing professionals </w:t>
      </w:r>
      <w:r w:rsidR="008D168C" w:rsidRPr="003C2B11">
        <w:rPr>
          <w:rFonts w:ascii="Times New Roman" w:eastAsia="Times New Roman" w:hAnsi="Times New Roman" w:cs="Times New Roman"/>
          <w:sz w:val="24"/>
          <w:szCs w:val="24"/>
        </w:rPr>
        <w:t xml:space="preserve">must attempt to avoid harm by avoiding </w:t>
      </w:r>
      <w:r w:rsidR="00417AC6" w:rsidRPr="003C2B11">
        <w:rPr>
          <w:rFonts w:ascii="Times New Roman" w:eastAsia="Times New Roman" w:hAnsi="Times New Roman" w:cs="Times New Roman"/>
          <w:sz w:val="24"/>
          <w:szCs w:val="24"/>
        </w:rPr>
        <w:t>negative consequences of their product</w:t>
      </w:r>
      <w:ins w:id="1" w:author="Henry, Quinn A C1C USAF USAFA CW/CS14" w:date="2022-10-07T15:42:00Z">
        <w:r w:rsidR="09DE6F64" w:rsidRPr="003C2B11">
          <w:rPr>
            <w:rFonts w:ascii="Times New Roman" w:eastAsia="Times New Roman" w:hAnsi="Times New Roman" w:cs="Times New Roman"/>
            <w:sz w:val="24"/>
            <w:szCs w:val="24"/>
          </w:rPr>
          <w:t>s</w:t>
        </w:r>
      </w:ins>
      <w:del w:id="2" w:author="Henry, Quinn A C1C USAF USAFA CW/CS14" w:date="2022-10-07T15:42:00Z">
        <w:r w:rsidRPr="003C2B11" w:rsidDel="00417AC6">
          <w:rPr>
            <w:rFonts w:ascii="Times New Roman" w:eastAsia="Times New Roman" w:hAnsi="Times New Roman" w:cs="Times New Roman"/>
            <w:sz w:val="24"/>
            <w:szCs w:val="24"/>
          </w:rPr>
          <w:delText>s</w:delText>
        </w:r>
      </w:del>
      <w:r w:rsidR="006837FE" w:rsidRPr="003C2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ins w:id="3" w:author="Henry, Quinn A C1C USAF USAFA CW/CS14" w:date="2022-10-07T15:42:00Z">
        <w:r w:rsidR="462C55B0" w:rsidRPr="003C2B11">
          <w:rPr>
            <w:rFonts w:ascii="Times New Roman" w:eastAsia="Times New Roman" w:hAnsi="Times New Roman" w:cs="Times New Roman"/>
            <w:sz w:val="24"/>
            <w:szCs w:val="24"/>
          </w:rPr>
          <w:t>(ACM Code of Ethics and Professional Conduct)</w:t>
        </w:r>
      </w:ins>
      <w:r w:rsidR="00417AC6" w:rsidRPr="003C2B11">
        <w:rPr>
          <w:rFonts w:ascii="Times New Roman" w:eastAsia="Times New Roman" w:hAnsi="Times New Roman" w:cs="Times New Roman"/>
          <w:sz w:val="24"/>
          <w:szCs w:val="24"/>
        </w:rPr>
        <w:t>.</w:t>
      </w:r>
      <w:r w:rsidR="006C7F58" w:rsidRPr="003C2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E6607" w:rsidRPr="003C2B11">
        <w:rPr>
          <w:rFonts w:ascii="Times New Roman" w:eastAsia="Times New Roman" w:hAnsi="Times New Roman" w:cs="Times New Roman"/>
          <w:sz w:val="24"/>
          <w:szCs w:val="24"/>
        </w:rPr>
        <w:t xml:space="preserve">Attackers </w:t>
      </w:r>
      <w:r w:rsidR="001E1A3B" w:rsidRPr="003C2B11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8E6607" w:rsidRPr="003C2B11">
        <w:rPr>
          <w:rFonts w:ascii="Times New Roman" w:eastAsia="Times New Roman" w:hAnsi="Times New Roman" w:cs="Times New Roman"/>
          <w:sz w:val="24"/>
          <w:szCs w:val="24"/>
        </w:rPr>
        <w:t xml:space="preserve"> cause harm on various scales by means of WPT. </w:t>
      </w:r>
      <w:r w:rsidR="004D2BBA" w:rsidRPr="003C2B11">
        <w:rPr>
          <w:rFonts w:ascii="Times New Roman" w:eastAsia="Times New Roman" w:hAnsi="Times New Roman" w:cs="Times New Roman"/>
          <w:sz w:val="24"/>
          <w:szCs w:val="24"/>
        </w:rPr>
        <w:t xml:space="preserve">On a smaller scale, </w:t>
      </w:r>
      <w:r w:rsidR="00DA6F47" w:rsidRPr="003C2B11">
        <w:rPr>
          <w:rFonts w:ascii="Times New Roman" w:eastAsia="Times New Roman" w:hAnsi="Times New Roman" w:cs="Times New Roman"/>
          <w:sz w:val="24"/>
          <w:szCs w:val="24"/>
        </w:rPr>
        <w:t xml:space="preserve">these attacks </w:t>
      </w:r>
      <w:r w:rsidR="001E35A5" w:rsidRPr="003C2B11">
        <w:rPr>
          <w:rFonts w:ascii="Times New Roman" w:eastAsia="Times New Roman" w:hAnsi="Times New Roman" w:cs="Times New Roman"/>
          <w:sz w:val="24"/>
          <w:szCs w:val="24"/>
        </w:rPr>
        <w:t xml:space="preserve">cause property damage. </w:t>
      </w:r>
      <w:r w:rsidR="00E703CF" w:rsidRPr="003C2B11">
        <w:rPr>
          <w:rFonts w:ascii="Times New Roman" w:eastAsia="Times New Roman" w:hAnsi="Times New Roman" w:cs="Times New Roman"/>
          <w:sz w:val="24"/>
          <w:szCs w:val="24"/>
        </w:rPr>
        <w:t xml:space="preserve">In the University of Tennessee experiment, the researchers were able to cause damage to both the phone and the wireless charger by means of overcharging. </w:t>
      </w:r>
      <w:r w:rsidR="00774F69" w:rsidRPr="003C2B11">
        <w:rPr>
          <w:rFonts w:ascii="Times New Roman" w:eastAsia="Times New Roman" w:hAnsi="Times New Roman" w:cs="Times New Roman"/>
          <w:sz w:val="24"/>
          <w:szCs w:val="24"/>
        </w:rPr>
        <w:t xml:space="preserve">This can potentially cause </w:t>
      </w:r>
      <w:r w:rsidR="00457433" w:rsidRPr="003C2B11">
        <w:rPr>
          <w:rFonts w:ascii="Times New Roman" w:eastAsia="Times New Roman" w:hAnsi="Times New Roman" w:cs="Times New Roman"/>
          <w:sz w:val="24"/>
          <w:szCs w:val="24"/>
        </w:rPr>
        <w:t xml:space="preserve">more catastrophic effects on larger technologies using WPT such as </w:t>
      </w:r>
      <w:r w:rsidR="00E37118" w:rsidRPr="003C2B11">
        <w:rPr>
          <w:rFonts w:ascii="Times New Roman" w:eastAsia="Times New Roman" w:hAnsi="Times New Roman" w:cs="Times New Roman"/>
          <w:sz w:val="24"/>
          <w:szCs w:val="24"/>
        </w:rPr>
        <w:t xml:space="preserve">electric cars and satellites. </w:t>
      </w:r>
      <w:r w:rsidR="00E11BE7" w:rsidRPr="003C2B11">
        <w:rPr>
          <w:rFonts w:ascii="Times New Roman" w:eastAsia="Times New Roman" w:hAnsi="Times New Roman" w:cs="Times New Roman"/>
          <w:sz w:val="24"/>
          <w:szCs w:val="24"/>
        </w:rPr>
        <w:t xml:space="preserve">On the other </w:t>
      </w:r>
      <w:proofErr w:type="gramStart"/>
      <w:r w:rsidR="00E11BE7" w:rsidRPr="003C2B11">
        <w:rPr>
          <w:rFonts w:ascii="Times New Roman" w:eastAsia="Times New Roman" w:hAnsi="Times New Roman" w:cs="Times New Roman"/>
          <w:sz w:val="24"/>
          <w:szCs w:val="24"/>
        </w:rPr>
        <w:t>hand</w:t>
      </w:r>
      <w:proofErr w:type="gramEnd"/>
      <w:r w:rsidR="00E11BE7" w:rsidRPr="003C2B11">
        <w:rPr>
          <w:rFonts w:ascii="Times New Roman" w:eastAsia="Times New Roman" w:hAnsi="Times New Roman" w:cs="Times New Roman"/>
          <w:sz w:val="24"/>
          <w:szCs w:val="24"/>
        </w:rPr>
        <w:t xml:space="preserve"> of hijacking attacks, </w:t>
      </w:r>
      <w:r w:rsidR="0063083D" w:rsidRPr="003C2B11">
        <w:rPr>
          <w:rFonts w:ascii="Times New Roman" w:eastAsia="Times New Roman" w:hAnsi="Times New Roman" w:cs="Times New Roman"/>
          <w:sz w:val="24"/>
          <w:szCs w:val="24"/>
        </w:rPr>
        <w:t xml:space="preserve">malicious users </w:t>
      </w:r>
      <w:r w:rsidR="00505A6B" w:rsidRPr="003C2B11">
        <w:rPr>
          <w:rFonts w:ascii="Times New Roman" w:eastAsia="Times New Roman" w:hAnsi="Times New Roman" w:cs="Times New Roman"/>
          <w:sz w:val="24"/>
          <w:szCs w:val="24"/>
        </w:rPr>
        <w:t>can</w:t>
      </w:r>
      <w:r w:rsidR="0063083D" w:rsidRPr="003C2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E33D0" w:rsidRPr="003C2B11">
        <w:rPr>
          <w:rFonts w:ascii="Times New Roman" w:eastAsia="Times New Roman" w:hAnsi="Times New Roman" w:cs="Times New Roman"/>
          <w:sz w:val="24"/>
          <w:szCs w:val="24"/>
        </w:rPr>
        <w:t xml:space="preserve">stop the power transfer process completely. </w:t>
      </w:r>
      <w:r w:rsidR="009F2DB6" w:rsidRPr="003C2B11">
        <w:rPr>
          <w:rFonts w:ascii="Times New Roman" w:eastAsia="Times New Roman" w:hAnsi="Times New Roman" w:cs="Times New Roman"/>
          <w:sz w:val="24"/>
          <w:szCs w:val="24"/>
        </w:rPr>
        <w:t xml:space="preserve">This can be </w:t>
      </w:r>
      <w:proofErr w:type="gramStart"/>
      <w:r w:rsidR="009F2DB6" w:rsidRPr="003C2B11">
        <w:rPr>
          <w:rFonts w:ascii="Times New Roman" w:eastAsia="Times New Roman" w:hAnsi="Times New Roman" w:cs="Times New Roman"/>
          <w:sz w:val="24"/>
          <w:szCs w:val="24"/>
        </w:rPr>
        <w:t>life-threatening</w:t>
      </w:r>
      <w:proofErr w:type="gramEnd"/>
      <w:r w:rsidR="009F2DB6" w:rsidRPr="003C2B11">
        <w:rPr>
          <w:rFonts w:ascii="Times New Roman" w:eastAsia="Times New Roman" w:hAnsi="Times New Roman" w:cs="Times New Roman"/>
          <w:sz w:val="24"/>
          <w:szCs w:val="24"/>
        </w:rPr>
        <w:t xml:space="preserve"> with devices such </w:t>
      </w:r>
      <w:r w:rsidR="00505A6B" w:rsidRPr="003C2B11">
        <w:rPr>
          <w:rFonts w:ascii="Times New Roman" w:eastAsia="Times New Roman" w:hAnsi="Times New Roman" w:cs="Times New Roman"/>
          <w:sz w:val="24"/>
          <w:szCs w:val="24"/>
        </w:rPr>
        <w:t>as pacemakers</w:t>
      </w:r>
      <w:r w:rsidR="005B4BCF" w:rsidRPr="003C2B11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 w:rsidR="005B4BCF" w:rsidRPr="003C2B11">
        <w:rPr>
          <w:rFonts w:ascii="Times New Roman" w:hAnsi="Times New Roman" w:cs="Times New Roman"/>
        </w:rPr>
        <w:t xml:space="preserve">Researchers Explore Wireless Charging of Pacemakers, Internal Medical Devices via Wearable </w:t>
      </w:r>
      <w:proofErr w:type="spellStart"/>
      <w:r w:rsidR="005B4BCF" w:rsidRPr="003C2B11">
        <w:rPr>
          <w:rFonts w:ascii="Times New Roman" w:hAnsi="Times New Roman" w:cs="Times New Roman"/>
        </w:rPr>
        <w:t>Metasurface</w:t>
      </w:r>
      <w:proofErr w:type="spellEnd"/>
      <w:r w:rsidR="005B4BCF" w:rsidRPr="003C2B11">
        <w:rPr>
          <w:rFonts w:ascii="Times New Roman" w:hAnsi="Times New Roman" w:cs="Times New Roman"/>
        </w:rPr>
        <w:t>)</w:t>
      </w:r>
      <w:r w:rsidR="00505A6B" w:rsidRPr="003C2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14667" w:rsidRPr="003C2B11">
        <w:rPr>
          <w:rFonts w:ascii="Times New Roman" w:eastAsia="Times New Roman" w:hAnsi="Times New Roman" w:cs="Times New Roman"/>
          <w:sz w:val="24"/>
          <w:szCs w:val="24"/>
        </w:rPr>
        <w:t xml:space="preserve">that people rely on to constantly work. </w:t>
      </w:r>
    </w:p>
    <w:p w14:paraId="1E8BDC7D" w14:textId="1D658710" w:rsidR="4C3FBD1B" w:rsidRPr="003C2B11" w:rsidRDefault="71561585" w:rsidP="4C3FBD1B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19592BEB">
        <w:rPr>
          <w:rFonts w:ascii="Times New Roman" w:eastAsia="Times New Roman" w:hAnsi="Times New Roman" w:cs="Times New Roman"/>
          <w:sz w:val="24"/>
          <w:szCs w:val="24"/>
        </w:rPr>
        <w:t xml:space="preserve">Further, with this research we must consider section 1.1 of the ACM Code of </w:t>
      </w:r>
      <w:proofErr w:type="gramStart"/>
      <w:r w:rsidRPr="19592BEB">
        <w:rPr>
          <w:rFonts w:ascii="Times New Roman" w:eastAsia="Times New Roman" w:hAnsi="Times New Roman" w:cs="Times New Roman"/>
          <w:sz w:val="24"/>
          <w:szCs w:val="24"/>
        </w:rPr>
        <w:t>Ethics which</w:t>
      </w:r>
      <w:proofErr w:type="gramEnd"/>
      <w:r w:rsidRPr="19592BEB">
        <w:rPr>
          <w:rFonts w:ascii="Times New Roman" w:eastAsia="Times New Roman" w:hAnsi="Times New Roman" w:cs="Times New Roman"/>
          <w:sz w:val="24"/>
          <w:szCs w:val="24"/>
        </w:rPr>
        <w:t xml:space="preserve"> states that a computing professional should “contribute to society and to human well-being, acknowledging that all people are stakeholders in computing”. Our resea</w:t>
      </w:r>
      <w:r w:rsidR="6364BD43" w:rsidRPr="19592BEB">
        <w:rPr>
          <w:rFonts w:ascii="Times New Roman" w:eastAsia="Times New Roman" w:hAnsi="Times New Roman" w:cs="Times New Roman"/>
          <w:sz w:val="24"/>
          <w:szCs w:val="24"/>
        </w:rPr>
        <w:t xml:space="preserve">rch, while demonstrating vulnerabilities that could have possibly </w:t>
      </w:r>
      <w:r w:rsidR="60FCBE26" w:rsidRPr="19592BEB">
        <w:rPr>
          <w:rFonts w:ascii="Times New Roman" w:eastAsia="Times New Roman" w:hAnsi="Times New Roman" w:cs="Times New Roman"/>
          <w:sz w:val="24"/>
          <w:szCs w:val="24"/>
        </w:rPr>
        <w:t>life-threatening</w:t>
      </w:r>
      <w:r w:rsidR="6364BD43" w:rsidRPr="19592BEB">
        <w:rPr>
          <w:rFonts w:ascii="Times New Roman" w:eastAsia="Times New Roman" w:hAnsi="Times New Roman" w:cs="Times New Roman"/>
          <w:sz w:val="24"/>
          <w:szCs w:val="24"/>
        </w:rPr>
        <w:t xml:space="preserve"> implications, still serves to benefit society as we seek to expose and fix these weaknesses so </w:t>
      </w:r>
      <w:proofErr w:type="gramStart"/>
      <w:r w:rsidR="6364BD43" w:rsidRPr="19592BEB">
        <w:rPr>
          <w:rFonts w:ascii="Times New Roman" w:eastAsia="Times New Roman" w:hAnsi="Times New Roman" w:cs="Times New Roman"/>
          <w:sz w:val="24"/>
          <w:szCs w:val="24"/>
        </w:rPr>
        <w:t xml:space="preserve">such </w:t>
      </w:r>
      <w:r w:rsidR="396F0464" w:rsidRPr="19592BEB">
        <w:rPr>
          <w:rFonts w:ascii="Times New Roman" w:eastAsia="Times New Roman" w:hAnsi="Times New Roman" w:cs="Times New Roman"/>
          <w:sz w:val="24"/>
          <w:szCs w:val="24"/>
        </w:rPr>
        <w:t>vulnerabilities cannot be exploited by those actively seeking to do harm or otherwise cause disruption</w:t>
      </w:r>
      <w:proofErr w:type="gramEnd"/>
      <w:r w:rsidR="396F0464" w:rsidRPr="19592BEB">
        <w:rPr>
          <w:rFonts w:ascii="Times New Roman" w:eastAsia="Times New Roman" w:hAnsi="Times New Roman" w:cs="Times New Roman"/>
          <w:sz w:val="24"/>
          <w:szCs w:val="24"/>
        </w:rPr>
        <w:t xml:space="preserve">. Not everyone today uses or is directly involved with </w:t>
      </w:r>
      <w:r w:rsidR="7553C310" w:rsidRPr="19592BEB">
        <w:rPr>
          <w:rFonts w:ascii="Times New Roman" w:eastAsia="Times New Roman" w:hAnsi="Times New Roman" w:cs="Times New Roman"/>
          <w:sz w:val="24"/>
          <w:szCs w:val="24"/>
        </w:rPr>
        <w:t>wireless charging</w:t>
      </w:r>
      <w:r w:rsidR="396F0464" w:rsidRPr="19592BEB">
        <w:rPr>
          <w:rFonts w:ascii="Times New Roman" w:eastAsia="Times New Roman" w:hAnsi="Times New Roman" w:cs="Times New Roman"/>
          <w:sz w:val="24"/>
          <w:szCs w:val="24"/>
        </w:rPr>
        <w:t xml:space="preserve"> but th</w:t>
      </w:r>
      <w:r w:rsidR="57E5D1BF" w:rsidRPr="19592BEB">
        <w:rPr>
          <w:rFonts w:ascii="Times New Roman" w:eastAsia="Times New Roman" w:hAnsi="Times New Roman" w:cs="Times New Roman"/>
          <w:sz w:val="24"/>
          <w:szCs w:val="24"/>
        </w:rPr>
        <w:t>e</w:t>
      </w:r>
      <w:r w:rsidR="396F0464" w:rsidRPr="19592B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942E6" w:rsidRPr="19592BEB">
        <w:rPr>
          <w:rFonts w:ascii="Times New Roman" w:eastAsia="Times New Roman" w:hAnsi="Times New Roman" w:cs="Times New Roman"/>
          <w:sz w:val="24"/>
          <w:szCs w:val="24"/>
        </w:rPr>
        <w:t xml:space="preserve">Qi </w:t>
      </w:r>
      <w:r w:rsidR="396F0464" w:rsidRPr="19592BEB">
        <w:rPr>
          <w:rFonts w:ascii="Times New Roman" w:eastAsia="Times New Roman" w:hAnsi="Times New Roman" w:cs="Times New Roman"/>
          <w:sz w:val="24"/>
          <w:szCs w:val="24"/>
        </w:rPr>
        <w:t xml:space="preserve">standard is </w:t>
      </w:r>
      <w:r w:rsidR="6959E65C" w:rsidRPr="19592BEB">
        <w:rPr>
          <w:rFonts w:ascii="Times New Roman" w:eastAsia="Times New Roman" w:hAnsi="Times New Roman" w:cs="Times New Roman"/>
          <w:sz w:val="24"/>
          <w:szCs w:val="24"/>
        </w:rPr>
        <w:t>merely</w:t>
      </w:r>
      <w:r w:rsidR="396F0464" w:rsidRPr="19592BEB">
        <w:rPr>
          <w:rFonts w:ascii="Times New Roman" w:eastAsia="Times New Roman" w:hAnsi="Times New Roman" w:cs="Times New Roman"/>
          <w:sz w:val="24"/>
          <w:szCs w:val="24"/>
        </w:rPr>
        <w:t xml:space="preserve"> in its infancy and </w:t>
      </w:r>
      <w:r w:rsidR="2A7BBCBB" w:rsidRPr="19592BEB">
        <w:rPr>
          <w:rFonts w:ascii="Times New Roman" w:eastAsia="Times New Roman" w:hAnsi="Times New Roman" w:cs="Times New Roman"/>
          <w:sz w:val="24"/>
          <w:szCs w:val="24"/>
        </w:rPr>
        <w:t xml:space="preserve">is being </w:t>
      </w:r>
      <w:proofErr w:type="gramStart"/>
      <w:r w:rsidR="2A7BBCBB" w:rsidRPr="19592BEB">
        <w:rPr>
          <w:rFonts w:ascii="Times New Roman" w:eastAsia="Times New Roman" w:hAnsi="Times New Roman" w:cs="Times New Roman"/>
          <w:sz w:val="24"/>
          <w:szCs w:val="24"/>
        </w:rPr>
        <w:t>adopted</w:t>
      </w:r>
      <w:proofErr w:type="gramEnd"/>
      <w:r w:rsidR="2A7BBCBB" w:rsidRPr="19592BEB">
        <w:rPr>
          <w:rFonts w:ascii="Times New Roman" w:eastAsia="Times New Roman" w:hAnsi="Times New Roman" w:cs="Times New Roman"/>
          <w:sz w:val="24"/>
          <w:szCs w:val="24"/>
        </w:rPr>
        <w:t xml:space="preserve"> and marketed in more and more products. Further, beyond simply </w:t>
      </w:r>
      <w:r w:rsidR="7CAE3F38" w:rsidRPr="19592BEB">
        <w:rPr>
          <w:rFonts w:ascii="Times New Roman" w:eastAsia="Times New Roman" w:hAnsi="Times New Roman" w:cs="Times New Roman"/>
          <w:sz w:val="24"/>
          <w:szCs w:val="24"/>
        </w:rPr>
        <w:t>charging</w:t>
      </w:r>
      <w:r w:rsidR="2A7BBCBB" w:rsidRPr="19592BEB">
        <w:rPr>
          <w:rFonts w:ascii="Times New Roman" w:eastAsia="Times New Roman" w:hAnsi="Times New Roman" w:cs="Times New Roman"/>
          <w:sz w:val="24"/>
          <w:szCs w:val="24"/>
        </w:rPr>
        <w:t xml:space="preserve"> a device this research serves as an </w:t>
      </w:r>
      <w:r w:rsidR="5E7A5133" w:rsidRPr="19592BEB">
        <w:rPr>
          <w:rFonts w:ascii="Times New Roman" w:eastAsia="Times New Roman" w:hAnsi="Times New Roman" w:cs="Times New Roman"/>
          <w:sz w:val="24"/>
          <w:szCs w:val="24"/>
        </w:rPr>
        <w:t>initial</w:t>
      </w:r>
      <w:r w:rsidR="2A7BBCBB" w:rsidRPr="19592BEB">
        <w:rPr>
          <w:rFonts w:ascii="Times New Roman" w:eastAsia="Times New Roman" w:hAnsi="Times New Roman" w:cs="Times New Roman"/>
          <w:sz w:val="24"/>
          <w:szCs w:val="24"/>
        </w:rPr>
        <w:t xml:space="preserve"> step into side-channel attacks within other </w:t>
      </w:r>
      <w:r w:rsidR="2A7BBCBB" w:rsidRPr="19592BEB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non-networked </w:t>
      </w:r>
      <w:r w:rsidR="008942E6" w:rsidRPr="19592BEB">
        <w:rPr>
          <w:rFonts w:ascii="Times New Roman" w:eastAsia="Times New Roman" w:hAnsi="Times New Roman" w:cs="Times New Roman"/>
          <w:sz w:val="24"/>
          <w:szCs w:val="24"/>
        </w:rPr>
        <w:t>point-to-</w:t>
      </w:r>
      <w:r w:rsidR="2A7BBCBB" w:rsidRPr="19592BEB">
        <w:rPr>
          <w:rFonts w:ascii="Times New Roman" w:eastAsia="Times New Roman" w:hAnsi="Times New Roman" w:cs="Times New Roman"/>
          <w:sz w:val="24"/>
          <w:szCs w:val="24"/>
        </w:rPr>
        <w:t xml:space="preserve">point </w:t>
      </w:r>
      <w:r w:rsidR="7AE1EE57" w:rsidRPr="19592BEB">
        <w:rPr>
          <w:rFonts w:ascii="Times New Roman" w:eastAsia="Times New Roman" w:hAnsi="Times New Roman" w:cs="Times New Roman"/>
          <w:sz w:val="24"/>
          <w:szCs w:val="24"/>
        </w:rPr>
        <w:t>communications</w:t>
      </w:r>
      <w:r w:rsidR="2A7BBCBB" w:rsidRPr="19592BEB">
        <w:rPr>
          <w:rFonts w:ascii="Times New Roman" w:eastAsia="Times New Roman" w:hAnsi="Times New Roman" w:cs="Times New Roman"/>
          <w:sz w:val="24"/>
          <w:szCs w:val="24"/>
        </w:rPr>
        <w:t xml:space="preserve"> systems</w:t>
      </w:r>
      <w:r w:rsidR="2C38B0A2" w:rsidRPr="19592BEB">
        <w:rPr>
          <w:rFonts w:ascii="Times New Roman" w:eastAsia="Times New Roman" w:hAnsi="Times New Roman" w:cs="Times New Roman"/>
          <w:sz w:val="24"/>
          <w:szCs w:val="24"/>
        </w:rPr>
        <w:t xml:space="preserve"> which have impacts into various facets of </w:t>
      </w:r>
      <w:r w:rsidR="62F581F1" w:rsidRPr="19592BEB">
        <w:rPr>
          <w:rFonts w:ascii="Times New Roman" w:eastAsia="Times New Roman" w:hAnsi="Times New Roman" w:cs="Times New Roman"/>
          <w:sz w:val="24"/>
          <w:szCs w:val="24"/>
        </w:rPr>
        <w:t>people's</w:t>
      </w:r>
      <w:r w:rsidR="2C38B0A2" w:rsidRPr="19592BEB">
        <w:rPr>
          <w:rFonts w:ascii="Times New Roman" w:eastAsia="Times New Roman" w:hAnsi="Times New Roman" w:cs="Times New Roman"/>
          <w:sz w:val="24"/>
          <w:szCs w:val="24"/>
        </w:rPr>
        <w:t xml:space="preserve"> everyday life</w:t>
      </w:r>
      <w:ins w:id="4" w:author="Beck, Shannon I Civ USAF USAFA DF/DFCS" w:date="2022-10-06T10:36:00Z">
        <w:r w:rsidR="008942E6" w:rsidRPr="19592BEB">
          <w:rPr>
            <w:rFonts w:ascii="Times New Roman" w:eastAsia="Times New Roman" w:hAnsi="Times New Roman" w:cs="Times New Roman"/>
            <w:sz w:val="24"/>
            <w:szCs w:val="24"/>
          </w:rPr>
          <w:t>,</w:t>
        </w:r>
      </w:ins>
      <w:r w:rsidR="2C38B0A2" w:rsidRPr="19592BEB">
        <w:rPr>
          <w:rFonts w:ascii="Times New Roman" w:eastAsia="Times New Roman" w:hAnsi="Times New Roman" w:cs="Times New Roman"/>
          <w:sz w:val="24"/>
          <w:szCs w:val="24"/>
        </w:rPr>
        <w:t xml:space="preserve"> such as the ability for a satellite to securely communicate – both uplink and download – with a ground station. </w:t>
      </w:r>
    </w:p>
    <w:p w14:paraId="223DD1E1" w14:textId="0EDB0E2C" w:rsidR="56E459ED" w:rsidRPr="003C2B11" w:rsidRDefault="067E7B3F" w:rsidP="7EC2C809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3C2B11">
        <w:rPr>
          <w:rFonts w:ascii="Times New Roman" w:eastAsia="Times New Roman" w:hAnsi="Times New Roman" w:cs="Times New Roman"/>
          <w:sz w:val="24"/>
          <w:szCs w:val="24"/>
        </w:rPr>
        <w:t xml:space="preserve">When looking at the ethical implications of the more technical features of WPT vulnerability research the issue of privacy </w:t>
      </w:r>
      <w:r w:rsidR="16CB4567" w:rsidRPr="003C2B11">
        <w:rPr>
          <w:rFonts w:ascii="Times New Roman" w:eastAsia="Times New Roman" w:hAnsi="Times New Roman" w:cs="Times New Roman"/>
          <w:sz w:val="24"/>
          <w:szCs w:val="24"/>
        </w:rPr>
        <w:t>arises</w:t>
      </w:r>
      <w:r w:rsidRPr="003C2B11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709A4BFE" w:rsidRPr="003C2B11">
        <w:rPr>
          <w:rFonts w:ascii="Times New Roman" w:eastAsia="Times New Roman" w:hAnsi="Times New Roman" w:cs="Times New Roman"/>
          <w:sz w:val="24"/>
          <w:szCs w:val="24"/>
        </w:rPr>
        <w:t xml:space="preserve">Section 1.3 of the ACM code of </w:t>
      </w:r>
      <w:r w:rsidR="0751EE8A" w:rsidRPr="003C2B11">
        <w:rPr>
          <w:rFonts w:ascii="Times New Roman" w:eastAsia="Times New Roman" w:hAnsi="Times New Roman" w:cs="Times New Roman"/>
          <w:sz w:val="24"/>
          <w:szCs w:val="24"/>
        </w:rPr>
        <w:t>ethics</w:t>
      </w:r>
      <w:r w:rsidR="709A4BFE" w:rsidRPr="003C2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7CE84B01" w:rsidRPr="003C2B11">
        <w:rPr>
          <w:rFonts w:ascii="Times New Roman" w:eastAsia="Times New Roman" w:hAnsi="Times New Roman" w:cs="Times New Roman"/>
          <w:sz w:val="24"/>
          <w:szCs w:val="24"/>
        </w:rPr>
        <w:t>stipulates</w:t>
      </w:r>
      <w:r w:rsidR="58CB0A8A" w:rsidRPr="003C2B11">
        <w:rPr>
          <w:rFonts w:ascii="Times New Roman" w:eastAsia="Times New Roman" w:hAnsi="Times New Roman" w:cs="Times New Roman"/>
          <w:sz w:val="24"/>
          <w:szCs w:val="24"/>
        </w:rPr>
        <w:t xml:space="preserve"> one must strive to be “honest and trustworthy” while section 1.6 explicitly states one must work to “respect privacy</w:t>
      </w:r>
      <w:r w:rsidR="341A3F63" w:rsidRPr="003C2B11">
        <w:rPr>
          <w:rFonts w:ascii="Times New Roman" w:eastAsia="Times New Roman" w:hAnsi="Times New Roman" w:cs="Times New Roman"/>
          <w:sz w:val="24"/>
          <w:szCs w:val="24"/>
        </w:rPr>
        <w:t>.</w:t>
      </w:r>
      <w:r w:rsidR="58CB0A8A" w:rsidRPr="003C2B11">
        <w:rPr>
          <w:rFonts w:ascii="Times New Roman" w:eastAsia="Times New Roman" w:hAnsi="Times New Roman" w:cs="Times New Roman"/>
          <w:sz w:val="24"/>
          <w:szCs w:val="24"/>
        </w:rPr>
        <w:t xml:space="preserve">” The attack vectors </w:t>
      </w:r>
      <w:r w:rsidR="4B1B046D" w:rsidRPr="003C2B11">
        <w:rPr>
          <w:rFonts w:ascii="Times New Roman" w:eastAsia="Times New Roman" w:hAnsi="Times New Roman" w:cs="Times New Roman"/>
          <w:sz w:val="24"/>
          <w:szCs w:val="24"/>
        </w:rPr>
        <w:t>associated</w:t>
      </w:r>
      <w:r w:rsidR="58CB0A8A" w:rsidRPr="003C2B11">
        <w:rPr>
          <w:rFonts w:ascii="Times New Roman" w:eastAsia="Times New Roman" w:hAnsi="Times New Roman" w:cs="Times New Roman"/>
          <w:sz w:val="24"/>
          <w:szCs w:val="24"/>
        </w:rPr>
        <w:t xml:space="preserve"> with WPT include the interception </w:t>
      </w:r>
      <w:r w:rsidR="761DB0EC" w:rsidRPr="003C2B11">
        <w:rPr>
          <w:rFonts w:ascii="Times New Roman" w:eastAsia="Times New Roman" w:hAnsi="Times New Roman" w:cs="Times New Roman"/>
          <w:sz w:val="24"/>
          <w:szCs w:val="24"/>
        </w:rPr>
        <w:t xml:space="preserve">of Qi protocol </w:t>
      </w:r>
      <w:proofErr w:type="gramStart"/>
      <w:r w:rsidR="761DB0EC" w:rsidRPr="003C2B11">
        <w:rPr>
          <w:rFonts w:ascii="Times New Roman" w:eastAsia="Times New Roman" w:hAnsi="Times New Roman" w:cs="Times New Roman"/>
          <w:sz w:val="24"/>
          <w:szCs w:val="24"/>
        </w:rPr>
        <w:t>packets which</w:t>
      </w:r>
      <w:proofErr w:type="gramEnd"/>
      <w:r w:rsidR="761DB0EC" w:rsidRPr="003C2B11">
        <w:rPr>
          <w:rFonts w:ascii="Times New Roman" w:eastAsia="Times New Roman" w:hAnsi="Times New Roman" w:cs="Times New Roman"/>
          <w:sz w:val="24"/>
          <w:szCs w:val="24"/>
        </w:rPr>
        <w:t xml:space="preserve"> contain information about both the power </w:t>
      </w:r>
      <w:r w:rsidR="19FF99DE" w:rsidRPr="003C2B11">
        <w:rPr>
          <w:rFonts w:ascii="Times New Roman" w:eastAsia="Times New Roman" w:hAnsi="Times New Roman" w:cs="Times New Roman"/>
          <w:sz w:val="24"/>
          <w:szCs w:val="24"/>
        </w:rPr>
        <w:t>transmitter</w:t>
      </w:r>
      <w:r w:rsidR="761DB0EC" w:rsidRPr="003C2B11">
        <w:rPr>
          <w:rFonts w:ascii="Times New Roman" w:eastAsia="Times New Roman" w:hAnsi="Times New Roman" w:cs="Times New Roman"/>
          <w:sz w:val="24"/>
          <w:szCs w:val="24"/>
        </w:rPr>
        <w:t xml:space="preserve"> and victim receiver. Much of the data does not present any significant privacy concerns. One area of concern</w:t>
      </w:r>
      <w:r w:rsidR="06BD1EC3" w:rsidRPr="003C2B11">
        <w:rPr>
          <w:rFonts w:ascii="Times New Roman" w:eastAsia="Times New Roman" w:hAnsi="Times New Roman" w:cs="Times New Roman"/>
          <w:sz w:val="24"/>
          <w:szCs w:val="24"/>
        </w:rPr>
        <w:t>,</w:t>
      </w:r>
      <w:r w:rsidR="761DB0EC" w:rsidRPr="003C2B11">
        <w:rPr>
          <w:rFonts w:ascii="Times New Roman" w:eastAsia="Times New Roman" w:hAnsi="Times New Roman" w:cs="Times New Roman"/>
          <w:sz w:val="24"/>
          <w:szCs w:val="24"/>
        </w:rPr>
        <w:t xml:space="preserve"> however</w:t>
      </w:r>
      <w:r w:rsidR="06BD1EC3" w:rsidRPr="003C2B11">
        <w:rPr>
          <w:rFonts w:ascii="Times New Roman" w:eastAsia="Times New Roman" w:hAnsi="Times New Roman" w:cs="Times New Roman"/>
          <w:sz w:val="24"/>
          <w:szCs w:val="24"/>
        </w:rPr>
        <w:t>,</w:t>
      </w:r>
      <w:r w:rsidR="761DB0EC" w:rsidRPr="003C2B11">
        <w:rPr>
          <w:rFonts w:ascii="Times New Roman" w:eastAsia="Times New Roman" w:hAnsi="Times New Roman" w:cs="Times New Roman"/>
          <w:sz w:val="24"/>
          <w:szCs w:val="24"/>
        </w:rPr>
        <w:t xml:space="preserve"> exists in the possibility </w:t>
      </w:r>
      <w:r w:rsidR="25149BB2" w:rsidRPr="003C2B11">
        <w:rPr>
          <w:rFonts w:ascii="Times New Roman" w:eastAsia="Times New Roman" w:hAnsi="Times New Roman" w:cs="Times New Roman"/>
          <w:sz w:val="24"/>
          <w:szCs w:val="24"/>
        </w:rPr>
        <w:t xml:space="preserve">of unique device identification via fingerprinting. This is a concern as it allows a way to </w:t>
      </w:r>
      <w:r w:rsidR="75D2E6D0" w:rsidRPr="003C2B11">
        <w:rPr>
          <w:rFonts w:ascii="Times New Roman" w:eastAsia="Times New Roman" w:hAnsi="Times New Roman" w:cs="Times New Roman"/>
          <w:sz w:val="24"/>
          <w:szCs w:val="24"/>
        </w:rPr>
        <w:t>uniquely</w:t>
      </w:r>
      <w:r w:rsidR="25149BB2" w:rsidRPr="003C2B11">
        <w:rPr>
          <w:rFonts w:ascii="Times New Roman" w:eastAsia="Times New Roman" w:hAnsi="Times New Roman" w:cs="Times New Roman"/>
          <w:sz w:val="24"/>
          <w:szCs w:val="24"/>
        </w:rPr>
        <w:t xml:space="preserve"> identify and potentially track a device between WPT charging stations. Individuals are often very </w:t>
      </w:r>
      <w:r w:rsidR="06ACF273" w:rsidRPr="003C2B11">
        <w:rPr>
          <w:rFonts w:ascii="Times New Roman" w:eastAsia="Times New Roman" w:hAnsi="Times New Roman" w:cs="Times New Roman"/>
          <w:sz w:val="24"/>
          <w:szCs w:val="24"/>
        </w:rPr>
        <w:t xml:space="preserve">cautious </w:t>
      </w:r>
      <w:r w:rsidR="25149BB2" w:rsidRPr="003C2B11">
        <w:rPr>
          <w:rFonts w:ascii="Times New Roman" w:eastAsia="Times New Roman" w:hAnsi="Times New Roman" w:cs="Times New Roman"/>
          <w:sz w:val="24"/>
          <w:szCs w:val="24"/>
        </w:rPr>
        <w:t>of “tracking</w:t>
      </w:r>
      <w:ins w:id="5" w:author="Beck, Shannon I Civ USAF USAFA DF/DFCS" w:date="2022-10-06T10:49:00Z">
        <w:r w:rsidR="00226616" w:rsidRPr="003C2B1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  <w:r w:rsidR="25149BB2" w:rsidRPr="003C2B11">
        <w:rPr>
          <w:rFonts w:ascii="Times New Roman" w:eastAsia="Times New Roman" w:hAnsi="Times New Roman" w:cs="Times New Roman"/>
          <w:sz w:val="24"/>
          <w:szCs w:val="24"/>
        </w:rPr>
        <w:t>”</w:t>
      </w:r>
      <w:del w:id="6" w:author="Beck, Shannon I Civ USAF USAFA DF/DFCS" w:date="2022-10-06T10:49:00Z">
        <w:r w:rsidR="79968A80" w:rsidRPr="003C2B11" w:rsidDel="00226616">
          <w:rPr>
            <w:rFonts w:ascii="Times New Roman" w:eastAsia="Times New Roman" w:hAnsi="Times New Roman" w:cs="Times New Roman"/>
            <w:sz w:val="24"/>
            <w:szCs w:val="24"/>
          </w:rPr>
          <w:delText>.</w:delText>
        </w:r>
      </w:del>
      <w:r w:rsidR="79968A80" w:rsidRPr="003C2B11">
        <w:rPr>
          <w:rFonts w:ascii="Times New Roman" w:eastAsia="Times New Roman" w:hAnsi="Times New Roman" w:cs="Times New Roman"/>
          <w:sz w:val="24"/>
          <w:szCs w:val="24"/>
        </w:rPr>
        <w:t xml:space="preserve"> As such, our research includes ways to protect </w:t>
      </w:r>
      <w:r w:rsidR="5FB37EE2" w:rsidRPr="003C2B11">
        <w:rPr>
          <w:rFonts w:ascii="Times New Roman" w:eastAsia="Times New Roman" w:hAnsi="Times New Roman" w:cs="Times New Roman"/>
          <w:sz w:val="24"/>
          <w:szCs w:val="24"/>
        </w:rPr>
        <w:t>against</w:t>
      </w:r>
      <w:r w:rsidR="79968A80" w:rsidRPr="003C2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="79968A80" w:rsidRPr="003C2B11">
        <w:rPr>
          <w:rFonts w:ascii="Times New Roman" w:eastAsia="Times New Roman" w:hAnsi="Times New Roman" w:cs="Times New Roman"/>
          <w:sz w:val="24"/>
          <w:szCs w:val="24"/>
        </w:rPr>
        <w:t xml:space="preserve">malicious applications of such features and how one can detect their </w:t>
      </w:r>
      <w:r w:rsidR="2E8FE2E0" w:rsidRPr="003C2B11">
        <w:rPr>
          <w:rFonts w:ascii="Times New Roman" w:eastAsia="Times New Roman" w:hAnsi="Times New Roman" w:cs="Times New Roman"/>
          <w:sz w:val="24"/>
          <w:szCs w:val="24"/>
        </w:rPr>
        <w:t>use</w:t>
      </w:r>
      <w:proofErr w:type="gramEnd"/>
      <w:r w:rsidR="79968A80" w:rsidRPr="003C2B11">
        <w:rPr>
          <w:rFonts w:ascii="Times New Roman" w:eastAsia="Times New Roman" w:hAnsi="Times New Roman" w:cs="Times New Roman"/>
          <w:sz w:val="24"/>
          <w:szCs w:val="24"/>
        </w:rPr>
        <w:t xml:space="preserve">. This research remains consistent with the </w:t>
      </w:r>
      <w:r w:rsidR="07EA61CD" w:rsidRPr="003C2B11">
        <w:rPr>
          <w:rFonts w:ascii="Times New Roman" w:eastAsia="Times New Roman" w:hAnsi="Times New Roman" w:cs="Times New Roman"/>
          <w:sz w:val="24"/>
          <w:szCs w:val="24"/>
        </w:rPr>
        <w:t>various</w:t>
      </w:r>
      <w:r w:rsidR="79968A80" w:rsidRPr="003C2B1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610D64C" w:rsidRPr="003C2B11">
        <w:rPr>
          <w:rFonts w:ascii="Times New Roman" w:eastAsia="Times New Roman" w:hAnsi="Times New Roman" w:cs="Times New Roman"/>
          <w:sz w:val="24"/>
          <w:szCs w:val="24"/>
        </w:rPr>
        <w:t>tenants</w:t>
      </w:r>
      <w:r w:rsidR="79968A80" w:rsidRPr="003C2B11">
        <w:rPr>
          <w:rFonts w:ascii="Times New Roman" w:eastAsia="Times New Roman" w:hAnsi="Times New Roman" w:cs="Times New Roman"/>
          <w:sz w:val="24"/>
          <w:szCs w:val="24"/>
        </w:rPr>
        <w:t xml:space="preserve"> of the ACM Code of </w:t>
      </w:r>
      <w:r w:rsidR="58A21AAF" w:rsidRPr="003C2B11">
        <w:rPr>
          <w:rFonts w:ascii="Times New Roman" w:eastAsia="Times New Roman" w:hAnsi="Times New Roman" w:cs="Times New Roman"/>
          <w:sz w:val="24"/>
          <w:szCs w:val="24"/>
        </w:rPr>
        <w:t>Ethics</w:t>
      </w:r>
      <w:r w:rsidR="124AB1D9" w:rsidRPr="003C2B11">
        <w:rPr>
          <w:rFonts w:ascii="Times New Roman" w:eastAsia="Times New Roman" w:hAnsi="Times New Roman" w:cs="Times New Roman"/>
          <w:sz w:val="24"/>
          <w:szCs w:val="24"/>
        </w:rPr>
        <w:t xml:space="preserve">. The negative ethical applications </w:t>
      </w:r>
      <w:proofErr w:type="gramStart"/>
      <w:r w:rsidR="124AB1D9" w:rsidRPr="003C2B11">
        <w:rPr>
          <w:rFonts w:ascii="Times New Roman" w:eastAsia="Times New Roman" w:hAnsi="Times New Roman" w:cs="Times New Roman"/>
          <w:sz w:val="24"/>
          <w:szCs w:val="24"/>
        </w:rPr>
        <w:t xml:space="preserve">are </w:t>
      </w:r>
      <w:r w:rsidR="4728E81E" w:rsidRPr="003C2B11">
        <w:rPr>
          <w:rFonts w:ascii="Times New Roman" w:eastAsia="Times New Roman" w:hAnsi="Times New Roman" w:cs="Times New Roman"/>
          <w:sz w:val="24"/>
          <w:szCs w:val="24"/>
        </w:rPr>
        <w:t>actively</w:t>
      </w:r>
      <w:r w:rsidR="124AB1D9" w:rsidRPr="003C2B11">
        <w:rPr>
          <w:rFonts w:ascii="Times New Roman" w:eastAsia="Times New Roman" w:hAnsi="Times New Roman" w:cs="Times New Roman"/>
          <w:sz w:val="24"/>
          <w:szCs w:val="24"/>
        </w:rPr>
        <w:t xml:space="preserve"> considered</w:t>
      </w:r>
      <w:proofErr w:type="gramEnd"/>
      <w:r w:rsidR="124AB1D9" w:rsidRPr="003C2B11">
        <w:rPr>
          <w:rFonts w:ascii="Times New Roman" w:eastAsia="Times New Roman" w:hAnsi="Times New Roman" w:cs="Times New Roman"/>
          <w:sz w:val="24"/>
          <w:szCs w:val="24"/>
        </w:rPr>
        <w:t xml:space="preserve"> by the </w:t>
      </w:r>
      <w:r w:rsidR="18DA22B9" w:rsidRPr="003C2B11">
        <w:rPr>
          <w:rFonts w:ascii="Times New Roman" w:eastAsia="Times New Roman" w:hAnsi="Times New Roman" w:cs="Times New Roman"/>
          <w:sz w:val="24"/>
          <w:szCs w:val="24"/>
        </w:rPr>
        <w:t>researchers</w:t>
      </w:r>
      <w:r w:rsidR="124AB1D9" w:rsidRPr="003C2B11">
        <w:rPr>
          <w:rFonts w:ascii="Times New Roman" w:eastAsia="Times New Roman" w:hAnsi="Times New Roman" w:cs="Times New Roman"/>
          <w:sz w:val="24"/>
          <w:szCs w:val="24"/>
        </w:rPr>
        <w:t xml:space="preserve"> in order to ensure no line is crossed and that we seek to discover </w:t>
      </w:r>
      <w:r w:rsidR="288AF23A" w:rsidRPr="003C2B11">
        <w:rPr>
          <w:rFonts w:ascii="Times New Roman" w:eastAsia="Times New Roman" w:hAnsi="Times New Roman" w:cs="Times New Roman"/>
          <w:sz w:val="24"/>
          <w:szCs w:val="24"/>
        </w:rPr>
        <w:t>malicious</w:t>
      </w:r>
      <w:r w:rsidR="124AB1D9" w:rsidRPr="003C2B11">
        <w:rPr>
          <w:rFonts w:ascii="Times New Roman" w:eastAsia="Times New Roman" w:hAnsi="Times New Roman" w:cs="Times New Roman"/>
          <w:sz w:val="24"/>
          <w:szCs w:val="24"/>
        </w:rPr>
        <w:t xml:space="preserve"> applications so they can be </w:t>
      </w:r>
      <w:r w:rsidR="651A9B37" w:rsidRPr="003C2B11">
        <w:rPr>
          <w:rFonts w:ascii="Times New Roman" w:eastAsia="Times New Roman" w:hAnsi="Times New Roman" w:cs="Times New Roman"/>
          <w:sz w:val="24"/>
          <w:szCs w:val="24"/>
        </w:rPr>
        <w:t>identified</w:t>
      </w:r>
      <w:r w:rsidR="124AB1D9" w:rsidRPr="003C2B11">
        <w:rPr>
          <w:rFonts w:ascii="Times New Roman" w:eastAsia="Times New Roman" w:hAnsi="Times New Roman" w:cs="Times New Roman"/>
          <w:sz w:val="24"/>
          <w:szCs w:val="24"/>
        </w:rPr>
        <w:t xml:space="preserve"> and mitigated. </w:t>
      </w:r>
    </w:p>
    <w:p w14:paraId="336595E3" w14:textId="5B8E9797" w:rsidR="61F46A9C" w:rsidRPr="003C2B11" w:rsidRDefault="22F7EFB7" w:rsidP="5427BF49">
      <w:pPr>
        <w:spacing w:line="480" w:lineRule="auto"/>
        <w:ind w:firstLine="720"/>
        <w:rPr>
          <w:ins w:id="7" w:author="Henry, Quinn A C1C USAF USAFA CW/CS14" w:date="2022-10-07T15:38:00Z"/>
          <w:rFonts w:ascii="Times New Roman" w:eastAsia="Times New Roman" w:hAnsi="Times New Roman" w:cs="Times New Roman"/>
          <w:sz w:val="24"/>
          <w:szCs w:val="24"/>
        </w:rPr>
      </w:pPr>
      <w:r w:rsidRPr="0748DCE5">
        <w:rPr>
          <w:rFonts w:ascii="Times New Roman" w:eastAsia="Times New Roman" w:hAnsi="Times New Roman" w:cs="Times New Roman"/>
          <w:sz w:val="24"/>
          <w:szCs w:val="24"/>
        </w:rPr>
        <w:t>With these ethical concerns</w:t>
      </w:r>
      <w:r w:rsidR="21BB6ADE" w:rsidRPr="0748DCE5">
        <w:rPr>
          <w:rFonts w:ascii="Times New Roman" w:eastAsia="Times New Roman" w:hAnsi="Times New Roman" w:cs="Times New Roman"/>
          <w:sz w:val="24"/>
          <w:szCs w:val="24"/>
        </w:rPr>
        <w:t xml:space="preserve"> of </w:t>
      </w:r>
      <w:r w:rsidR="3F6F4BF7" w:rsidRPr="0748DCE5">
        <w:rPr>
          <w:rFonts w:ascii="Times New Roman" w:eastAsia="Times New Roman" w:hAnsi="Times New Roman" w:cs="Times New Roman"/>
          <w:sz w:val="24"/>
          <w:szCs w:val="24"/>
        </w:rPr>
        <w:t>fingerprinting</w:t>
      </w:r>
      <w:r w:rsidR="71194C7B" w:rsidRPr="0748DCE5">
        <w:rPr>
          <w:rFonts w:ascii="Times New Roman" w:eastAsia="Times New Roman" w:hAnsi="Times New Roman" w:cs="Times New Roman"/>
          <w:sz w:val="24"/>
          <w:szCs w:val="24"/>
        </w:rPr>
        <w:t>, causing damage, and denial of service</w:t>
      </w:r>
      <w:r w:rsidRPr="0748DCE5">
        <w:rPr>
          <w:rFonts w:ascii="Times New Roman" w:eastAsia="Times New Roman" w:hAnsi="Times New Roman" w:cs="Times New Roman"/>
          <w:sz w:val="24"/>
          <w:szCs w:val="24"/>
        </w:rPr>
        <w:t xml:space="preserve">, our research hopes to address the issues for the future of technology. </w:t>
      </w:r>
      <w:r w:rsidR="12A4FB89" w:rsidRPr="0748DCE5">
        <w:rPr>
          <w:rFonts w:ascii="Times New Roman" w:eastAsia="Times New Roman" w:hAnsi="Times New Roman" w:cs="Times New Roman"/>
          <w:sz w:val="24"/>
          <w:szCs w:val="24"/>
        </w:rPr>
        <w:t>By reverse engineering the attack vectors, we can derive defensive protocols.</w:t>
      </w:r>
      <w:r w:rsidR="32EACD8E" w:rsidRPr="0748DCE5">
        <w:rPr>
          <w:rFonts w:ascii="Times New Roman" w:eastAsia="Times New Roman" w:hAnsi="Times New Roman" w:cs="Times New Roman"/>
          <w:sz w:val="24"/>
          <w:szCs w:val="24"/>
        </w:rPr>
        <w:t xml:space="preserve"> A product of our and future research is a more secure transfer of information between the transmitter and receiver in WPT.</w:t>
      </w:r>
      <w:r w:rsidR="292E911C" w:rsidRPr="0748DCE5">
        <w:rPr>
          <w:rFonts w:ascii="Times New Roman" w:eastAsia="Times New Roman" w:hAnsi="Times New Roman" w:cs="Times New Roman"/>
          <w:sz w:val="24"/>
          <w:szCs w:val="24"/>
        </w:rPr>
        <w:t xml:space="preserve"> For example, an </w:t>
      </w:r>
      <w:r w:rsidR="4B1AE261" w:rsidRPr="0748DCE5">
        <w:rPr>
          <w:rFonts w:ascii="Times New Roman" w:eastAsia="Times New Roman" w:hAnsi="Times New Roman" w:cs="Times New Roman"/>
          <w:sz w:val="24"/>
          <w:szCs w:val="24"/>
        </w:rPr>
        <w:t xml:space="preserve">encryption method </w:t>
      </w:r>
      <w:proofErr w:type="gramStart"/>
      <w:r w:rsidR="4B1AE261" w:rsidRPr="0748DCE5">
        <w:rPr>
          <w:rFonts w:ascii="Times New Roman" w:eastAsia="Times New Roman" w:hAnsi="Times New Roman" w:cs="Times New Roman"/>
          <w:sz w:val="24"/>
          <w:szCs w:val="24"/>
        </w:rPr>
        <w:t>could be implemented</w:t>
      </w:r>
      <w:proofErr w:type="gramEnd"/>
      <w:r w:rsidR="4B1AE261" w:rsidRPr="0748DCE5">
        <w:rPr>
          <w:rFonts w:ascii="Times New Roman" w:eastAsia="Times New Roman" w:hAnsi="Times New Roman" w:cs="Times New Roman"/>
          <w:sz w:val="24"/>
          <w:szCs w:val="24"/>
        </w:rPr>
        <w:t xml:space="preserve"> to obscure the data an attacker is able to snoop off a device</w:t>
      </w:r>
      <w:r w:rsidR="4AE0DEBD" w:rsidRPr="0748DCE5">
        <w:rPr>
          <w:rFonts w:ascii="Times New Roman" w:eastAsia="Times New Roman" w:hAnsi="Times New Roman" w:cs="Times New Roman"/>
          <w:sz w:val="24"/>
          <w:szCs w:val="24"/>
        </w:rPr>
        <w:t xml:space="preserve">. Additionally, the transmitter and receivers could have their own </w:t>
      </w:r>
      <w:proofErr w:type="gramStart"/>
      <w:r w:rsidR="4AE0DEBD" w:rsidRPr="0748DCE5">
        <w:rPr>
          <w:rFonts w:ascii="Times New Roman" w:eastAsia="Times New Roman" w:hAnsi="Times New Roman" w:cs="Times New Roman"/>
          <w:sz w:val="24"/>
          <w:szCs w:val="24"/>
        </w:rPr>
        <w:t>keys which</w:t>
      </w:r>
      <w:proofErr w:type="gramEnd"/>
      <w:r w:rsidR="4AE0DEBD" w:rsidRPr="0748DCE5">
        <w:rPr>
          <w:rFonts w:ascii="Times New Roman" w:eastAsia="Times New Roman" w:hAnsi="Times New Roman" w:cs="Times New Roman"/>
          <w:sz w:val="24"/>
          <w:szCs w:val="24"/>
        </w:rPr>
        <w:t xml:space="preserve"> ensure they </w:t>
      </w:r>
      <w:r w:rsidR="4AE0DEBD" w:rsidRPr="0748DCE5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are sending and receiving messages only from each other. </w:t>
      </w:r>
      <w:r w:rsidR="55A3D575" w:rsidRPr="0748DCE5">
        <w:rPr>
          <w:rFonts w:ascii="Times New Roman" w:eastAsia="Times New Roman" w:hAnsi="Times New Roman" w:cs="Times New Roman"/>
          <w:sz w:val="24"/>
          <w:szCs w:val="24"/>
        </w:rPr>
        <w:t xml:space="preserve">As a result, the ethics behind this technology will be less of a concern and the technology </w:t>
      </w:r>
      <w:proofErr w:type="gramStart"/>
      <w:r w:rsidR="55A3D575" w:rsidRPr="0748DCE5">
        <w:rPr>
          <w:rFonts w:ascii="Times New Roman" w:eastAsia="Times New Roman" w:hAnsi="Times New Roman" w:cs="Times New Roman"/>
          <w:sz w:val="24"/>
          <w:szCs w:val="24"/>
        </w:rPr>
        <w:t>can confidently be used</w:t>
      </w:r>
      <w:proofErr w:type="gramEnd"/>
      <w:r w:rsidR="55A3D575" w:rsidRPr="0748DCE5">
        <w:rPr>
          <w:rFonts w:ascii="Times New Roman" w:eastAsia="Times New Roman" w:hAnsi="Times New Roman" w:cs="Times New Roman"/>
          <w:sz w:val="24"/>
          <w:szCs w:val="24"/>
        </w:rPr>
        <w:t xml:space="preserve"> on a larger scale.</w:t>
      </w:r>
      <w:r w:rsidR="15264A57" w:rsidRPr="0748DCE5">
        <w:rPr>
          <w:rFonts w:ascii="Times New Roman" w:eastAsia="Times New Roman" w:hAnsi="Times New Roman" w:cs="Times New Roman"/>
          <w:sz w:val="24"/>
          <w:szCs w:val="24"/>
        </w:rPr>
        <w:t xml:space="preserve"> The ethical concerns inherent to WPT are clearly reduced</w:t>
      </w:r>
      <w:r w:rsidR="6D24BCEF" w:rsidRPr="0748DCE5">
        <w:rPr>
          <w:rFonts w:ascii="Times New Roman" w:eastAsia="Times New Roman" w:hAnsi="Times New Roman" w:cs="Times New Roman"/>
          <w:sz w:val="24"/>
          <w:szCs w:val="24"/>
        </w:rPr>
        <w:t xml:space="preserve"> by the introduction of mitigation and protection </w:t>
      </w:r>
      <w:proofErr w:type="gramStart"/>
      <w:r w:rsidR="6D24BCEF" w:rsidRPr="0748DCE5">
        <w:rPr>
          <w:rFonts w:ascii="Times New Roman" w:eastAsia="Times New Roman" w:hAnsi="Times New Roman" w:cs="Times New Roman"/>
          <w:sz w:val="24"/>
          <w:szCs w:val="24"/>
        </w:rPr>
        <w:t>mechanism</w:t>
      </w:r>
      <w:r w:rsidR="55A3D575" w:rsidRPr="0748DCE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1C8D5D31" w:rsidRPr="0748DCE5">
        <w:rPr>
          <w:rFonts w:ascii="Times New Roman" w:eastAsia="Times New Roman" w:hAnsi="Times New Roman" w:cs="Times New Roman"/>
          <w:sz w:val="24"/>
          <w:szCs w:val="24"/>
        </w:rPr>
        <w:t xml:space="preserve"> but</w:t>
      </w:r>
      <w:proofErr w:type="gramEnd"/>
      <w:r w:rsidR="1C8D5D31" w:rsidRPr="0748DCE5">
        <w:rPr>
          <w:rFonts w:ascii="Times New Roman" w:eastAsia="Times New Roman" w:hAnsi="Times New Roman" w:cs="Times New Roman"/>
          <w:sz w:val="24"/>
          <w:szCs w:val="24"/>
        </w:rPr>
        <w:t xml:space="preserve"> will remain present. As with all technology, as new defensive measures are introduced new means to exploit these systems are developed. WPT development and </w:t>
      </w:r>
      <w:r w:rsidR="1F105401" w:rsidRPr="0748DCE5">
        <w:rPr>
          <w:rFonts w:ascii="Times New Roman" w:eastAsia="Times New Roman" w:hAnsi="Times New Roman" w:cs="Times New Roman"/>
          <w:sz w:val="24"/>
          <w:szCs w:val="24"/>
        </w:rPr>
        <w:t>implementation</w:t>
      </w:r>
      <w:r w:rsidR="1C8D5D31" w:rsidRPr="0748DCE5">
        <w:rPr>
          <w:rFonts w:ascii="Times New Roman" w:eastAsia="Times New Roman" w:hAnsi="Times New Roman" w:cs="Times New Roman"/>
          <w:sz w:val="24"/>
          <w:szCs w:val="24"/>
        </w:rPr>
        <w:t xml:space="preserve"> must </w:t>
      </w:r>
      <w:r w:rsidR="5E271C36" w:rsidRPr="0748DCE5">
        <w:rPr>
          <w:rFonts w:ascii="Times New Roman" w:eastAsia="Times New Roman" w:hAnsi="Times New Roman" w:cs="Times New Roman"/>
          <w:sz w:val="24"/>
          <w:szCs w:val="24"/>
        </w:rPr>
        <w:t xml:space="preserve">continue to consider ethical implications </w:t>
      </w:r>
      <w:r w:rsidR="633E47E9" w:rsidRPr="0748DCE5">
        <w:rPr>
          <w:rFonts w:ascii="Times New Roman" w:eastAsia="Times New Roman" w:hAnsi="Times New Roman" w:cs="Times New Roman"/>
          <w:sz w:val="24"/>
          <w:szCs w:val="24"/>
        </w:rPr>
        <w:t>of its use and work to secure existing and future ethical concerns.</w:t>
      </w:r>
    </w:p>
    <w:p w14:paraId="675313BC" w14:textId="76DDA626" w:rsidR="1BC2BDE6" w:rsidRPr="003C2B11" w:rsidRDefault="4AA9EDDD" w:rsidP="1BC2BDE6">
      <w:pPr>
        <w:spacing w:line="480" w:lineRule="auto"/>
        <w:ind w:firstLine="720"/>
        <w:rPr>
          <w:ins w:id="8" w:author="Henry, Quinn A C1C USAF USAFA CW/CS14" w:date="2022-10-07T15:38:00Z"/>
          <w:rFonts w:ascii="Times New Roman" w:eastAsia="Times New Roman" w:hAnsi="Times New Roman" w:cs="Times New Roman"/>
          <w:sz w:val="24"/>
          <w:szCs w:val="24"/>
        </w:rPr>
      </w:pPr>
      <w:r w:rsidRPr="003C2B11">
        <w:rPr>
          <w:rFonts w:ascii="Times New Roman" w:eastAsia="Times New Roman" w:hAnsi="Times New Roman" w:cs="Times New Roman"/>
          <w:sz w:val="24"/>
          <w:szCs w:val="24"/>
        </w:rPr>
        <w:t xml:space="preserve">To conclude, </w:t>
      </w:r>
      <w:r w:rsidR="1BBFAAF8" w:rsidRPr="003C2B11">
        <w:rPr>
          <w:rFonts w:ascii="Times New Roman" w:eastAsia="Times New Roman" w:hAnsi="Times New Roman" w:cs="Times New Roman"/>
          <w:sz w:val="24"/>
          <w:szCs w:val="24"/>
        </w:rPr>
        <w:t xml:space="preserve">it is our </w:t>
      </w:r>
      <w:r w:rsidR="598E9D01" w:rsidRPr="003C2B11">
        <w:rPr>
          <w:rFonts w:ascii="Times New Roman" w:eastAsia="Times New Roman" w:hAnsi="Times New Roman" w:cs="Times New Roman"/>
          <w:sz w:val="24"/>
          <w:szCs w:val="24"/>
        </w:rPr>
        <w:t>group's</w:t>
      </w:r>
      <w:r w:rsidR="1BBFAAF8" w:rsidRPr="003C2B11">
        <w:rPr>
          <w:rFonts w:ascii="Times New Roman" w:eastAsia="Times New Roman" w:hAnsi="Times New Roman" w:cs="Times New Roman"/>
          <w:sz w:val="24"/>
          <w:szCs w:val="24"/>
        </w:rPr>
        <w:t xml:space="preserve"> belief that it is the ethical </w:t>
      </w:r>
      <w:r w:rsidR="3ED1ACF6" w:rsidRPr="003C2B11">
        <w:rPr>
          <w:rFonts w:ascii="Times New Roman" w:eastAsia="Times New Roman" w:hAnsi="Times New Roman" w:cs="Times New Roman"/>
          <w:sz w:val="24"/>
          <w:szCs w:val="24"/>
        </w:rPr>
        <w:t xml:space="preserve">obligation of the standard to include </w:t>
      </w:r>
      <w:r w:rsidR="174E6210" w:rsidRPr="003C2B11">
        <w:rPr>
          <w:rFonts w:ascii="Times New Roman" w:eastAsia="Times New Roman" w:hAnsi="Times New Roman" w:cs="Times New Roman"/>
          <w:sz w:val="24"/>
          <w:szCs w:val="24"/>
        </w:rPr>
        <w:t>security</w:t>
      </w:r>
      <w:r w:rsidR="3ED1ACF6" w:rsidRPr="003C2B11">
        <w:rPr>
          <w:rFonts w:ascii="Times New Roman" w:eastAsia="Times New Roman" w:hAnsi="Times New Roman" w:cs="Times New Roman"/>
          <w:sz w:val="24"/>
          <w:szCs w:val="24"/>
        </w:rPr>
        <w:t xml:space="preserve"> in the communication in order to avoid the attacks outlined in our research. If this standard </w:t>
      </w:r>
      <w:proofErr w:type="gramStart"/>
      <w:r w:rsidR="3ED1ACF6" w:rsidRPr="003C2B11">
        <w:rPr>
          <w:rFonts w:ascii="Times New Roman" w:eastAsia="Times New Roman" w:hAnsi="Times New Roman" w:cs="Times New Roman"/>
          <w:sz w:val="24"/>
          <w:szCs w:val="24"/>
        </w:rPr>
        <w:t>is implemented</w:t>
      </w:r>
      <w:proofErr w:type="gramEnd"/>
      <w:r w:rsidR="3ED1ACF6" w:rsidRPr="003C2B11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r w:rsidR="4FC5BF29" w:rsidRPr="003C2B11">
        <w:rPr>
          <w:rFonts w:ascii="Times New Roman" w:eastAsia="Times New Roman" w:hAnsi="Times New Roman" w:cs="Times New Roman"/>
          <w:sz w:val="24"/>
          <w:szCs w:val="24"/>
        </w:rPr>
        <w:t>its</w:t>
      </w:r>
      <w:r w:rsidR="3ED1ACF6" w:rsidRPr="003C2B11">
        <w:rPr>
          <w:rFonts w:ascii="Times New Roman" w:eastAsia="Times New Roman" w:hAnsi="Times New Roman" w:cs="Times New Roman"/>
          <w:sz w:val="24"/>
          <w:szCs w:val="24"/>
        </w:rPr>
        <w:t xml:space="preserve"> current </w:t>
      </w:r>
      <w:r w:rsidR="770FFBC3" w:rsidRPr="003C2B11">
        <w:rPr>
          <w:rFonts w:ascii="Times New Roman" w:eastAsia="Times New Roman" w:hAnsi="Times New Roman" w:cs="Times New Roman"/>
          <w:sz w:val="24"/>
          <w:szCs w:val="24"/>
        </w:rPr>
        <w:t xml:space="preserve">form into devices such as pacemakers as is outlined by some companies as the future of Qi charging capabilities, </w:t>
      </w:r>
      <w:r w:rsidR="693C55DD" w:rsidRPr="003C2B11">
        <w:rPr>
          <w:rFonts w:ascii="Times New Roman" w:eastAsia="Times New Roman" w:hAnsi="Times New Roman" w:cs="Times New Roman"/>
          <w:sz w:val="24"/>
          <w:szCs w:val="24"/>
        </w:rPr>
        <w:t xml:space="preserve">it has the capability of causing great harm to the users. The ethical liability then lies in the refusal to include mitigations to these attack vectors by the companies and/or </w:t>
      </w:r>
      <w:r w:rsidR="50EED2C4" w:rsidRPr="003C2B11">
        <w:rPr>
          <w:rFonts w:ascii="Times New Roman" w:eastAsia="Times New Roman" w:hAnsi="Times New Roman" w:cs="Times New Roman"/>
          <w:sz w:val="24"/>
          <w:szCs w:val="24"/>
        </w:rPr>
        <w:t xml:space="preserve">the standard itself. Therefore, it is our concern that these ethical implications </w:t>
      </w:r>
      <w:proofErr w:type="gramStart"/>
      <w:r w:rsidR="50EED2C4" w:rsidRPr="003C2B11">
        <w:rPr>
          <w:rFonts w:ascii="Times New Roman" w:eastAsia="Times New Roman" w:hAnsi="Times New Roman" w:cs="Times New Roman"/>
          <w:sz w:val="24"/>
          <w:szCs w:val="24"/>
        </w:rPr>
        <w:t>be addressed</w:t>
      </w:r>
      <w:proofErr w:type="gramEnd"/>
      <w:r w:rsidR="50EED2C4" w:rsidRPr="003C2B11">
        <w:rPr>
          <w:rFonts w:ascii="Times New Roman" w:eastAsia="Times New Roman" w:hAnsi="Times New Roman" w:cs="Times New Roman"/>
          <w:sz w:val="24"/>
          <w:szCs w:val="24"/>
        </w:rPr>
        <w:t xml:space="preserve"> and that our research may prove useful in creating a more ethical environment. </w:t>
      </w:r>
    </w:p>
    <w:p w14:paraId="36CE4C4D" w14:textId="484646D1" w:rsidR="55E9B5AE" w:rsidRPr="003C2B11" w:rsidRDefault="55E9B5AE">
      <w:pPr>
        <w:spacing w:line="480" w:lineRule="auto"/>
        <w:ind w:firstLine="720"/>
        <w:jc w:val="center"/>
        <w:rPr>
          <w:ins w:id="9" w:author="Henry, Quinn A C1C USAF USAFA CW/CS14" w:date="2022-10-07T15:38:00Z"/>
          <w:rFonts w:ascii="Times New Roman" w:eastAsia="Times New Roman" w:hAnsi="Times New Roman" w:cs="Times New Roman"/>
          <w:sz w:val="24"/>
          <w:szCs w:val="24"/>
        </w:rPr>
        <w:pPrChange w:id="10" w:author="Henry, Quinn A C1C USAF USAFA CW/CS14" w:date="2022-10-07T15:38:00Z">
          <w:pPr>
            <w:spacing w:line="480" w:lineRule="auto"/>
            <w:ind w:firstLine="720"/>
          </w:pPr>
        </w:pPrChange>
      </w:pPr>
      <w:ins w:id="11" w:author="Henry, Quinn A C1C USAF USAFA CW/CS14" w:date="2022-10-07T15:38:00Z">
        <w:r w:rsidRPr="003C2B11">
          <w:rPr>
            <w:rFonts w:ascii="Times New Roman" w:eastAsia="Times New Roman" w:hAnsi="Times New Roman" w:cs="Times New Roman"/>
            <w:sz w:val="24"/>
            <w:szCs w:val="24"/>
          </w:rPr>
          <w:t>Works Cited</w:t>
        </w:r>
      </w:ins>
    </w:p>
    <w:p w14:paraId="717A0181" w14:textId="608FA014" w:rsidR="55E9B5AE" w:rsidRPr="003C2B11" w:rsidRDefault="55E9B5AE">
      <w:pPr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  <w:ins w:id="12" w:author="Henry, Quinn A C1C USAF USAFA CW/CS14" w:date="2022-10-07T15:38:00Z">
        <w:r w:rsidRPr="003C2B11">
          <w:rPr>
            <w:rFonts w:ascii="Times New Roman" w:eastAsia="Times New Roman" w:hAnsi="Times New Roman" w:cs="Times New Roman"/>
            <w:sz w:val="24"/>
            <w:szCs w:val="24"/>
          </w:rPr>
          <w:t xml:space="preserve">“ACM Code of Ethics and Professional Conducts.” </w:t>
        </w:r>
        <w:r w:rsidRPr="003C2B11">
          <w:rPr>
            <w:rFonts w:ascii="Times New Roman" w:eastAsia="Times New Roman" w:hAnsi="Times New Roman" w:cs="Times New Roman"/>
            <w:i/>
            <w:iCs/>
            <w:sz w:val="24"/>
            <w:szCs w:val="24"/>
          </w:rPr>
          <w:t>Code of Ethics</w:t>
        </w:r>
        <w:r w:rsidRPr="003C2B11">
          <w:rPr>
            <w:rFonts w:ascii="Times New Roman" w:eastAsia="Times New Roman" w:hAnsi="Times New Roman" w:cs="Times New Roman"/>
            <w:sz w:val="24"/>
            <w:szCs w:val="24"/>
          </w:rPr>
          <w:t xml:space="preserve">, </w:t>
        </w:r>
        <w:r w:rsidRPr="003C2B11">
          <w:rPr>
            <w:rFonts w:ascii="Times New Roman" w:hAnsi="Times New Roman" w:cs="Times New Roman"/>
          </w:rPr>
          <w:fldChar w:fldCharType="begin"/>
        </w:r>
        <w:r w:rsidRPr="003C2B11">
          <w:rPr>
            <w:rFonts w:ascii="Times New Roman" w:hAnsi="Times New Roman" w:cs="Times New Roman"/>
          </w:rPr>
          <w:instrText xml:space="preserve">HYPERLINK "https://www.acm.org/code-of-ethics" </w:instrText>
        </w:r>
        <w:r w:rsidRPr="003C2B11">
          <w:rPr>
            <w:rFonts w:ascii="Times New Roman" w:hAnsi="Times New Roman" w:cs="Times New Roman"/>
          </w:rPr>
          <w:fldChar w:fldCharType="separate"/>
        </w:r>
        <w:r w:rsidRPr="003C2B11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https://www.acm.org/code-of-ethics</w:t>
        </w:r>
        <w:r w:rsidRPr="003C2B11">
          <w:rPr>
            <w:rFonts w:ascii="Times New Roman" w:hAnsi="Times New Roman" w:cs="Times New Roman"/>
          </w:rPr>
          <w:fldChar w:fldCharType="end"/>
        </w:r>
        <w:r w:rsidRPr="003C2B11">
          <w:rPr>
            <w:rFonts w:ascii="Times New Roman" w:eastAsia="Times New Roman" w:hAnsi="Times New Roman" w:cs="Times New Roman"/>
            <w:sz w:val="24"/>
            <w:szCs w:val="24"/>
          </w:rPr>
          <w:t>.</w:t>
        </w:r>
      </w:ins>
    </w:p>
    <w:p w14:paraId="53E778F9" w14:textId="77777777" w:rsidR="005B4BCF" w:rsidRPr="003C2B11" w:rsidRDefault="005B4BCF" w:rsidP="005B4BCF">
      <w:pPr>
        <w:pStyle w:val="NormalWeb"/>
        <w:ind w:left="567" w:hanging="567"/>
      </w:pPr>
      <w:r w:rsidRPr="003C2B11">
        <w:t xml:space="preserve">Grainger Engineering Office of Marketing and Communications. “Researchers Explore Wireless Charging of Pacemakers, Internal Medical Devices via Wearable </w:t>
      </w:r>
      <w:proofErr w:type="spellStart"/>
      <w:r w:rsidRPr="003C2B11">
        <w:t>Metasurface</w:t>
      </w:r>
      <w:proofErr w:type="spellEnd"/>
      <w:r w:rsidRPr="003C2B11">
        <w:t xml:space="preserve">.” </w:t>
      </w:r>
      <w:proofErr w:type="spellStart"/>
      <w:r w:rsidRPr="003C2B11">
        <w:rPr>
          <w:i/>
          <w:iCs/>
        </w:rPr>
        <w:t>Holonyak</w:t>
      </w:r>
      <w:proofErr w:type="spellEnd"/>
      <w:r w:rsidRPr="003C2B11">
        <w:rPr>
          <w:i/>
          <w:iCs/>
        </w:rPr>
        <w:t xml:space="preserve"> Micro &amp; Nanotechnology Lab | UIUC</w:t>
      </w:r>
      <w:r w:rsidRPr="003C2B11">
        <w:t xml:space="preserve">, https://mntl.illinois.edu/news/45807. </w:t>
      </w:r>
    </w:p>
    <w:p w14:paraId="74315D00" w14:textId="77777777" w:rsidR="005B4BCF" w:rsidRPr="003C2B11" w:rsidRDefault="005B4BCF" w:rsidP="005B4BCF">
      <w:pPr>
        <w:ind w:left="567" w:hanging="567"/>
        <w:rPr>
          <w:rFonts w:ascii="Times New Roman" w:eastAsia="Times New Roman" w:hAnsi="Times New Roman" w:cs="Times New Roman"/>
          <w:sz w:val="24"/>
          <w:szCs w:val="24"/>
        </w:rPr>
      </w:pPr>
    </w:p>
    <w:p w14:paraId="1B35DD2D" w14:textId="77777777" w:rsidR="00300CCA" w:rsidRPr="003C2B11" w:rsidRDefault="00300CCA" w:rsidP="00300CCA">
      <w:pPr>
        <w:ind w:left="567" w:hanging="567"/>
        <w:rPr>
          <w:ins w:id="13" w:author="Henry, Quinn A C1C USAF USAFA CW/CS14" w:date="2022-10-07T15:38:00Z"/>
          <w:rFonts w:ascii="Times New Roman" w:eastAsia="Times New Roman" w:hAnsi="Times New Roman" w:cs="Times New Roman"/>
          <w:sz w:val="24"/>
          <w:szCs w:val="24"/>
        </w:rPr>
      </w:pPr>
    </w:p>
    <w:p w14:paraId="6A198F76" w14:textId="03089D91" w:rsidR="1BC2BDE6" w:rsidRPr="003C2B11" w:rsidRDefault="1BC2BDE6">
      <w:pPr>
        <w:spacing w:line="480" w:lineRule="auto"/>
        <w:ind w:firstLine="720"/>
        <w:rPr>
          <w:ins w:id="14" w:author="Henry, Quinn A C1C USAF USAFA CW/CS14" w:date="2022-10-07T15:38:00Z"/>
          <w:rFonts w:ascii="Times New Roman" w:eastAsia="Times New Roman" w:hAnsi="Times New Roman" w:cs="Times New Roman"/>
          <w:sz w:val="24"/>
          <w:szCs w:val="24"/>
        </w:rPr>
        <w:pPrChange w:id="15" w:author="Henry, Quinn A C1C USAF USAFA CW/CS14" w:date="2022-10-07T15:38:00Z">
          <w:pPr>
            <w:spacing w:line="480" w:lineRule="auto"/>
            <w:ind w:firstLine="720"/>
            <w:jc w:val="center"/>
          </w:pPr>
        </w:pPrChange>
      </w:pPr>
    </w:p>
    <w:p w14:paraId="67659AFE" w14:textId="676A5F18" w:rsidR="1BC2BDE6" w:rsidRPr="003C2B11" w:rsidRDefault="1BC2BDE6" w:rsidP="1BC2BDE6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4104E175" w14:textId="77777777" w:rsidR="00E66990" w:rsidRPr="003C2B11" w:rsidRDefault="00E66990" w:rsidP="7EC2C809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00A7E702" w14:textId="090EE7ED" w:rsidR="65F256FC" w:rsidRPr="003C2B11" w:rsidRDefault="65F256FC">
      <w:pPr>
        <w:rPr>
          <w:rFonts w:ascii="Times New Roman" w:hAnsi="Times New Roman" w:cs="Times New Roman"/>
        </w:rPr>
      </w:pPr>
      <w:r w:rsidRPr="003C2B11">
        <w:rPr>
          <w:rFonts w:ascii="Times New Roman" w:hAnsi="Times New Roman" w:cs="Times New Roman"/>
        </w:rPr>
        <w:br/>
      </w:r>
    </w:p>
    <w:p w14:paraId="51813874" w14:textId="0C4590C6" w:rsidR="006F7AE7" w:rsidRPr="003C2B11" w:rsidRDefault="006F7AE7" w:rsidP="6ED06CB4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2ED6948F" w14:textId="77777777" w:rsidR="003C2B11" w:rsidRPr="003C2B11" w:rsidRDefault="003C2B11">
      <w:pPr>
        <w:spacing w:line="48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sectPr w:rsidR="003C2B11" w:rsidRPr="003C2B11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Ids.xml><?xml version="1.0" encoding="utf-8"?>
<w16cid:commentsIds xmlns:mc="http://schemas.openxmlformats.org/markup-compatibility/2006" xmlns:w16cid="http://schemas.microsoft.com/office/word/2016/wordml/cid" mc:Ignorable="w16cid"/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99BD5" w14:textId="77777777" w:rsidR="00C260CC" w:rsidRDefault="00C260CC">
      <w:pPr>
        <w:spacing w:after="0" w:line="240" w:lineRule="auto"/>
      </w:pPr>
      <w:r>
        <w:separator/>
      </w:r>
    </w:p>
  </w:endnote>
  <w:endnote w:type="continuationSeparator" w:id="0">
    <w:p w14:paraId="38CB1BB3" w14:textId="77777777" w:rsidR="00C260CC" w:rsidRDefault="00C260CC">
      <w:pPr>
        <w:spacing w:after="0" w:line="240" w:lineRule="auto"/>
      </w:pPr>
      <w:r>
        <w:continuationSeparator/>
      </w:r>
    </w:p>
  </w:endnote>
  <w:endnote w:type="continuationNotice" w:id="1">
    <w:p w14:paraId="07FD4E10" w14:textId="77777777" w:rsidR="00C260CC" w:rsidRDefault="00C260C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C44DB13" w14:paraId="2201C0FA" w14:textId="77777777" w:rsidTr="3C44DB13">
      <w:tc>
        <w:tcPr>
          <w:tcW w:w="3120" w:type="dxa"/>
        </w:tcPr>
        <w:p w14:paraId="35129C48" w14:textId="5E236392" w:rsidR="3C44DB13" w:rsidRDefault="3C44DB13" w:rsidP="3C44DB13">
          <w:pPr>
            <w:pStyle w:val="Header"/>
            <w:ind w:left="-115"/>
          </w:pPr>
        </w:p>
      </w:tc>
      <w:tc>
        <w:tcPr>
          <w:tcW w:w="3120" w:type="dxa"/>
        </w:tcPr>
        <w:p w14:paraId="42EDB35B" w14:textId="236DD1A1" w:rsidR="3C44DB13" w:rsidRDefault="3C44DB13" w:rsidP="3C44DB13">
          <w:pPr>
            <w:pStyle w:val="Header"/>
            <w:jc w:val="center"/>
          </w:pPr>
        </w:p>
      </w:tc>
      <w:tc>
        <w:tcPr>
          <w:tcW w:w="3120" w:type="dxa"/>
        </w:tcPr>
        <w:p w14:paraId="030B1A58" w14:textId="67DD9BDE" w:rsidR="3C44DB13" w:rsidRDefault="3C44DB13" w:rsidP="3C44DB13">
          <w:pPr>
            <w:pStyle w:val="Header"/>
            <w:ind w:right="-115"/>
            <w:jc w:val="right"/>
          </w:pPr>
        </w:p>
      </w:tc>
    </w:tr>
  </w:tbl>
  <w:p w14:paraId="5BC9BD8D" w14:textId="0C30AF5B" w:rsidR="3C44DB13" w:rsidRDefault="3C44DB13" w:rsidP="3C44DB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E2EE115" w14:textId="77777777" w:rsidR="00C260CC" w:rsidRDefault="00C260CC">
      <w:pPr>
        <w:spacing w:after="0" w:line="240" w:lineRule="auto"/>
      </w:pPr>
      <w:r>
        <w:separator/>
      </w:r>
    </w:p>
  </w:footnote>
  <w:footnote w:type="continuationSeparator" w:id="0">
    <w:p w14:paraId="1C8366FA" w14:textId="77777777" w:rsidR="00C260CC" w:rsidRDefault="00C260CC">
      <w:pPr>
        <w:spacing w:after="0" w:line="240" w:lineRule="auto"/>
      </w:pPr>
      <w:r>
        <w:continuationSeparator/>
      </w:r>
    </w:p>
  </w:footnote>
  <w:footnote w:type="continuationNotice" w:id="1">
    <w:p w14:paraId="702E7473" w14:textId="77777777" w:rsidR="00C260CC" w:rsidRDefault="00C260C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2220"/>
      <w:gridCol w:w="4020"/>
    </w:tblGrid>
    <w:tr w:rsidR="3C44DB13" w14:paraId="29CB6BD0" w14:textId="77777777" w:rsidTr="5427BF49">
      <w:tc>
        <w:tcPr>
          <w:tcW w:w="3120" w:type="dxa"/>
        </w:tcPr>
        <w:p w14:paraId="031F73F9" w14:textId="21916617" w:rsidR="3C44DB13" w:rsidRDefault="3C44DB13" w:rsidP="3C44DB13">
          <w:pPr>
            <w:pStyle w:val="Header"/>
            <w:ind w:left="-115"/>
          </w:pPr>
        </w:p>
      </w:tc>
      <w:tc>
        <w:tcPr>
          <w:tcW w:w="2220" w:type="dxa"/>
        </w:tcPr>
        <w:p w14:paraId="4D0F098E" w14:textId="46035C43" w:rsidR="3C44DB13" w:rsidRDefault="3C44DB13" w:rsidP="3C44DB13">
          <w:pPr>
            <w:pStyle w:val="Header"/>
            <w:jc w:val="center"/>
          </w:pPr>
        </w:p>
      </w:tc>
      <w:tc>
        <w:tcPr>
          <w:tcW w:w="4020" w:type="dxa"/>
        </w:tcPr>
        <w:p w14:paraId="6E18BDB7" w14:textId="14930E6B" w:rsidR="3C44DB13" w:rsidRDefault="5427BF49" w:rsidP="5427BF49">
          <w:pPr>
            <w:pStyle w:val="Header"/>
            <w:ind w:right="-115"/>
            <w:jc w:val="right"/>
            <w:rPr>
              <w:noProof/>
            </w:rPr>
          </w:pPr>
          <w:r w:rsidRPr="5427BF4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Henry, </w:t>
          </w:r>
          <w:proofErr w:type="spellStart"/>
          <w:r w:rsidRPr="5427BF49">
            <w:rPr>
              <w:rFonts w:ascii="Times New Roman" w:eastAsia="Times New Roman" w:hAnsi="Times New Roman" w:cs="Times New Roman"/>
              <w:sz w:val="24"/>
              <w:szCs w:val="24"/>
            </w:rPr>
            <w:t>Hermanson</w:t>
          </w:r>
          <w:proofErr w:type="spellEnd"/>
          <w:r w:rsidRPr="5427BF49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Pak, Singh  </w:t>
          </w:r>
          <w:r w:rsidR="3C44DB13" w:rsidRPr="5427BF49">
            <w:rPr>
              <w:noProof/>
            </w:rPr>
            <w:fldChar w:fldCharType="begin"/>
          </w:r>
          <w:r w:rsidR="3C44DB13">
            <w:instrText>PAGE</w:instrText>
          </w:r>
          <w:r w:rsidR="3C44DB13" w:rsidRPr="5427BF49">
            <w:rPr>
              <w:noProof/>
            </w:rPr>
            <w:fldChar w:fldCharType="separate"/>
          </w:r>
          <w:r w:rsidR="007D1C42">
            <w:rPr>
              <w:noProof/>
            </w:rPr>
            <w:t>1</w:t>
          </w:r>
          <w:r w:rsidR="3C44DB13" w:rsidRPr="5427BF49">
            <w:fldChar w:fldCharType="end"/>
          </w:r>
        </w:p>
      </w:tc>
    </w:tr>
  </w:tbl>
  <w:p w14:paraId="7C21C08F" w14:textId="6C1D71D3" w:rsidR="3C44DB13" w:rsidRDefault="3C44DB13" w:rsidP="3C44DB1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43A6D4"/>
    <w:multiLevelType w:val="hybridMultilevel"/>
    <w:tmpl w:val="FFFFFFFF"/>
    <w:lvl w:ilvl="0" w:tplc="F8A45CF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9885C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0A14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116F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F42F4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9647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50C6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FE2E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8E8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eck, Shannon I Civ USAF USAFA DF/DFCS">
    <w15:presenceInfo w15:providerId="None" w15:userId="Beck, Shannon I Civ USAF USAFA DF/DFC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B832B7"/>
    <w:rsid w:val="00025D01"/>
    <w:rsid w:val="0002630C"/>
    <w:rsid w:val="00034607"/>
    <w:rsid w:val="00044B75"/>
    <w:rsid w:val="0004517E"/>
    <w:rsid w:val="00050071"/>
    <w:rsid w:val="00052145"/>
    <w:rsid w:val="000738E9"/>
    <w:rsid w:val="000748DD"/>
    <w:rsid w:val="00076AFB"/>
    <w:rsid w:val="000810CF"/>
    <w:rsid w:val="00085F85"/>
    <w:rsid w:val="00091727"/>
    <w:rsid w:val="000917A4"/>
    <w:rsid w:val="00091A0A"/>
    <w:rsid w:val="00092D7C"/>
    <w:rsid w:val="0009553D"/>
    <w:rsid w:val="00095776"/>
    <w:rsid w:val="000A1355"/>
    <w:rsid w:val="000B156A"/>
    <w:rsid w:val="000C4303"/>
    <w:rsid w:val="000E3D89"/>
    <w:rsid w:val="000E46BB"/>
    <w:rsid w:val="000E5744"/>
    <w:rsid w:val="00122287"/>
    <w:rsid w:val="00123B1E"/>
    <w:rsid w:val="00127AAC"/>
    <w:rsid w:val="00132018"/>
    <w:rsid w:val="0014799E"/>
    <w:rsid w:val="0016474A"/>
    <w:rsid w:val="001826E1"/>
    <w:rsid w:val="00183ECF"/>
    <w:rsid w:val="00187DFE"/>
    <w:rsid w:val="0019270A"/>
    <w:rsid w:val="0019347B"/>
    <w:rsid w:val="00195D04"/>
    <w:rsid w:val="0019626B"/>
    <w:rsid w:val="001A2AF7"/>
    <w:rsid w:val="001A46C0"/>
    <w:rsid w:val="001A688A"/>
    <w:rsid w:val="001B4F6D"/>
    <w:rsid w:val="001C7FBD"/>
    <w:rsid w:val="001D1A87"/>
    <w:rsid w:val="001E1A3B"/>
    <w:rsid w:val="001E35A5"/>
    <w:rsid w:val="001F0158"/>
    <w:rsid w:val="001F1E6D"/>
    <w:rsid w:val="001F2613"/>
    <w:rsid w:val="00204667"/>
    <w:rsid w:val="002051BE"/>
    <w:rsid w:val="00217F65"/>
    <w:rsid w:val="00226616"/>
    <w:rsid w:val="0023377C"/>
    <w:rsid w:val="00250085"/>
    <w:rsid w:val="00250CCF"/>
    <w:rsid w:val="00253F12"/>
    <w:rsid w:val="00257006"/>
    <w:rsid w:val="00261EF0"/>
    <w:rsid w:val="0026306A"/>
    <w:rsid w:val="002654C5"/>
    <w:rsid w:val="002667D2"/>
    <w:rsid w:val="00274B82"/>
    <w:rsid w:val="0027685E"/>
    <w:rsid w:val="0028482D"/>
    <w:rsid w:val="002953E1"/>
    <w:rsid w:val="0029739E"/>
    <w:rsid w:val="002A549D"/>
    <w:rsid w:val="002C04B1"/>
    <w:rsid w:val="002D4D66"/>
    <w:rsid w:val="002D5869"/>
    <w:rsid w:val="002F2876"/>
    <w:rsid w:val="00300CCA"/>
    <w:rsid w:val="0032665A"/>
    <w:rsid w:val="003360C0"/>
    <w:rsid w:val="00341652"/>
    <w:rsid w:val="00344EAB"/>
    <w:rsid w:val="00355FD7"/>
    <w:rsid w:val="00363D35"/>
    <w:rsid w:val="003759DF"/>
    <w:rsid w:val="003810B4"/>
    <w:rsid w:val="00394F21"/>
    <w:rsid w:val="0039606D"/>
    <w:rsid w:val="003B3FC7"/>
    <w:rsid w:val="003C2B11"/>
    <w:rsid w:val="003D618F"/>
    <w:rsid w:val="003D75A9"/>
    <w:rsid w:val="003E0135"/>
    <w:rsid w:val="00400A30"/>
    <w:rsid w:val="00406EC1"/>
    <w:rsid w:val="00415E97"/>
    <w:rsid w:val="00417AC6"/>
    <w:rsid w:val="00417DF1"/>
    <w:rsid w:val="004244B7"/>
    <w:rsid w:val="004276CB"/>
    <w:rsid w:val="0043696B"/>
    <w:rsid w:val="0044612F"/>
    <w:rsid w:val="00454A2E"/>
    <w:rsid w:val="00457433"/>
    <w:rsid w:val="004577CE"/>
    <w:rsid w:val="004656C5"/>
    <w:rsid w:val="00473170"/>
    <w:rsid w:val="00477492"/>
    <w:rsid w:val="00483AD6"/>
    <w:rsid w:val="00483B8E"/>
    <w:rsid w:val="004A01E3"/>
    <w:rsid w:val="004A2DAA"/>
    <w:rsid w:val="004B7B77"/>
    <w:rsid w:val="004D2BBA"/>
    <w:rsid w:val="004D54D6"/>
    <w:rsid w:val="004D5C61"/>
    <w:rsid w:val="004D5E47"/>
    <w:rsid w:val="004E2B35"/>
    <w:rsid w:val="004E33D0"/>
    <w:rsid w:val="004E6CCC"/>
    <w:rsid w:val="004F0BBC"/>
    <w:rsid w:val="00505A6B"/>
    <w:rsid w:val="005176F5"/>
    <w:rsid w:val="00542199"/>
    <w:rsid w:val="00545B63"/>
    <w:rsid w:val="00560C46"/>
    <w:rsid w:val="00562013"/>
    <w:rsid w:val="0056618D"/>
    <w:rsid w:val="0057005C"/>
    <w:rsid w:val="0057614E"/>
    <w:rsid w:val="00576E9C"/>
    <w:rsid w:val="00593C69"/>
    <w:rsid w:val="005A1D6F"/>
    <w:rsid w:val="005B4BCF"/>
    <w:rsid w:val="005C5948"/>
    <w:rsid w:val="005F02E4"/>
    <w:rsid w:val="00612599"/>
    <w:rsid w:val="00620132"/>
    <w:rsid w:val="00621BEB"/>
    <w:rsid w:val="0062292F"/>
    <w:rsid w:val="006254C8"/>
    <w:rsid w:val="00630496"/>
    <w:rsid w:val="0063083D"/>
    <w:rsid w:val="00660D57"/>
    <w:rsid w:val="006648FB"/>
    <w:rsid w:val="006708D6"/>
    <w:rsid w:val="006745BA"/>
    <w:rsid w:val="00674609"/>
    <w:rsid w:val="0068030F"/>
    <w:rsid w:val="0068324A"/>
    <w:rsid w:val="006837FE"/>
    <w:rsid w:val="006851A8"/>
    <w:rsid w:val="006A560D"/>
    <w:rsid w:val="006B0B4E"/>
    <w:rsid w:val="006B1D7B"/>
    <w:rsid w:val="006B47E4"/>
    <w:rsid w:val="006C7F58"/>
    <w:rsid w:val="006E0D42"/>
    <w:rsid w:val="006E394F"/>
    <w:rsid w:val="006E443A"/>
    <w:rsid w:val="006E5FA9"/>
    <w:rsid w:val="006F7AE7"/>
    <w:rsid w:val="00705516"/>
    <w:rsid w:val="00706A7B"/>
    <w:rsid w:val="00713AE0"/>
    <w:rsid w:val="00713D65"/>
    <w:rsid w:val="00713FB7"/>
    <w:rsid w:val="007235DC"/>
    <w:rsid w:val="007259C0"/>
    <w:rsid w:val="00734955"/>
    <w:rsid w:val="00740861"/>
    <w:rsid w:val="007708A8"/>
    <w:rsid w:val="00773195"/>
    <w:rsid w:val="00773D40"/>
    <w:rsid w:val="00774F69"/>
    <w:rsid w:val="00781E76"/>
    <w:rsid w:val="007855C6"/>
    <w:rsid w:val="007861CF"/>
    <w:rsid w:val="00790D2B"/>
    <w:rsid w:val="007A322B"/>
    <w:rsid w:val="007C056B"/>
    <w:rsid w:val="007D1C42"/>
    <w:rsid w:val="007D66A2"/>
    <w:rsid w:val="007D7BCC"/>
    <w:rsid w:val="007E0D62"/>
    <w:rsid w:val="007E45A0"/>
    <w:rsid w:val="007E5AC6"/>
    <w:rsid w:val="007E60DD"/>
    <w:rsid w:val="007E64D6"/>
    <w:rsid w:val="007E65D7"/>
    <w:rsid w:val="007F69DA"/>
    <w:rsid w:val="00802649"/>
    <w:rsid w:val="00803FD6"/>
    <w:rsid w:val="008235A8"/>
    <w:rsid w:val="008317AA"/>
    <w:rsid w:val="00844ACD"/>
    <w:rsid w:val="0084561A"/>
    <w:rsid w:val="008942E6"/>
    <w:rsid w:val="008A360B"/>
    <w:rsid w:val="008A53B9"/>
    <w:rsid w:val="008A5999"/>
    <w:rsid w:val="008A5D59"/>
    <w:rsid w:val="008B3CEF"/>
    <w:rsid w:val="008B5392"/>
    <w:rsid w:val="008B54CC"/>
    <w:rsid w:val="008B665A"/>
    <w:rsid w:val="008C028D"/>
    <w:rsid w:val="008D168C"/>
    <w:rsid w:val="008D4BC2"/>
    <w:rsid w:val="008D5601"/>
    <w:rsid w:val="008E6607"/>
    <w:rsid w:val="00900FAF"/>
    <w:rsid w:val="00904627"/>
    <w:rsid w:val="00905D52"/>
    <w:rsid w:val="0091191A"/>
    <w:rsid w:val="00913ACE"/>
    <w:rsid w:val="0091539A"/>
    <w:rsid w:val="009156D1"/>
    <w:rsid w:val="00925F99"/>
    <w:rsid w:val="0093391B"/>
    <w:rsid w:val="00933DCB"/>
    <w:rsid w:val="00934E7B"/>
    <w:rsid w:val="00944590"/>
    <w:rsid w:val="0094717F"/>
    <w:rsid w:val="00964175"/>
    <w:rsid w:val="00964792"/>
    <w:rsid w:val="00964E9A"/>
    <w:rsid w:val="00993A9A"/>
    <w:rsid w:val="009C40E8"/>
    <w:rsid w:val="009D1189"/>
    <w:rsid w:val="009E4A97"/>
    <w:rsid w:val="009E5C2A"/>
    <w:rsid w:val="009F2DB6"/>
    <w:rsid w:val="009F76EC"/>
    <w:rsid w:val="00A01F4A"/>
    <w:rsid w:val="00A04AFF"/>
    <w:rsid w:val="00A217F4"/>
    <w:rsid w:val="00A22BBC"/>
    <w:rsid w:val="00A2499B"/>
    <w:rsid w:val="00A31317"/>
    <w:rsid w:val="00A450AE"/>
    <w:rsid w:val="00A5B73D"/>
    <w:rsid w:val="00A73115"/>
    <w:rsid w:val="00A854AF"/>
    <w:rsid w:val="00AB2035"/>
    <w:rsid w:val="00AB2D28"/>
    <w:rsid w:val="00AB7A9B"/>
    <w:rsid w:val="00AC65F2"/>
    <w:rsid w:val="00AD502E"/>
    <w:rsid w:val="00AE3D9E"/>
    <w:rsid w:val="00AF388B"/>
    <w:rsid w:val="00B04866"/>
    <w:rsid w:val="00B143FF"/>
    <w:rsid w:val="00B232A7"/>
    <w:rsid w:val="00B27873"/>
    <w:rsid w:val="00B45432"/>
    <w:rsid w:val="00B52193"/>
    <w:rsid w:val="00B66CCB"/>
    <w:rsid w:val="00B87667"/>
    <w:rsid w:val="00B971AB"/>
    <w:rsid w:val="00BA56FA"/>
    <w:rsid w:val="00BA7D3B"/>
    <w:rsid w:val="00BB5FCD"/>
    <w:rsid w:val="00BD33C2"/>
    <w:rsid w:val="00BD4DD4"/>
    <w:rsid w:val="00BE43F8"/>
    <w:rsid w:val="00BF02C2"/>
    <w:rsid w:val="00BF3CD6"/>
    <w:rsid w:val="00C058DB"/>
    <w:rsid w:val="00C2060C"/>
    <w:rsid w:val="00C21682"/>
    <w:rsid w:val="00C2444A"/>
    <w:rsid w:val="00C25EC7"/>
    <w:rsid w:val="00C260CC"/>
    <w:rsid w:val="00C2787F"/>
    <w:rsid w:val="00C34016"/>
    <w:rsid w:val="00C41FC4"/>
    <w:rsid w:val="00C4615A"/>
    <w:rsid w:val="00C48A5F"/>
    <w:rsid w:val="00C63196"/>
    <w:rsid w:val="00C72E3E"/>
    <w:rsid w:val="00C9405B"/>
    <w:rsid w:val="00CA7D1B"/>
    <w:rsid w:val="00CB559A"/>
    <w:rsid w:val="00CC1914"/>
    <w:rsid w:val="00CC43CE"/>
    <w:rsid w:val="00CC5D1E"/>
    <w:rsid w:val="00CC770C"/>
    <w:rsid w:val="00CE6040"/>
    <w:rsid w:val="00D0538F"/>
    <w:rsid w:val="00D059B4"/>
    <w:rsid w:val="00D13524"/>
    <w:rsid w:val="00D14667"/>
    <w:rsid w:val="00D33412"/>
    <w:rsid w:val="00D33FF0"/>
    <w:rsid w:val="00D55434"/>
    <w:rsid w:val="00D62E11"/>
    <w:rsid w:val="00D7305C"/>
    <w:rsid w:val="00D76D55"/>
    <w:rsid w:val="00D77A47"/>
    <w:rsid w:val="00D77E2C"/>
    <w:rsid w:val="00D830F4"/>
    <w:rsid w:val="00D839DE"/>
    <w:rsid w:val="00D85DF6"/>
    <w:rsid w:val="00D905E0"/>
    <w:rsid w:val="00DA6F47"/>
    <w:rsid w:val="00DB2E54"/>
    <w:rsid w:val="00DB4CB8"/>
    <w:rsid w:val="00DC60C8"/>
    <w:rsid w:val="00DC7262"/>
    <w:rsid w:val="00DD14E7"/>
    <w:rsid w:val="00DD15C7"/>
    <w:rsid w:val="00DE06D4"/>
    <w:rsid w:val="00DE3E52"/>
    <w:rsid w:val="00DF5350"/>
    <w:rsid w:val="00DF61B4"/>
    <w:rsid w:val="00DF6CBB"/>
    <w:rsid w:val="00E11BE7"/>
    <w:rsid w:val="00E2440D"/>
    <w:rsid w:val="00E26D98"/>
    <w:rsid w:val="00E3206E"/>
    <w:rsid w:val="00E34ABD"/>
    <w:rsid w:val="00E37118"/>
    <w:rsid w:val="00E66990"/>
    <w:rsid w:val="00E703CF"/>
    <w:rsid w:val="00E7308D"/>
    <w:rsid w:val="00E85E5A"/>
    <w:rsid w:val="00E86E08"/>
    <w:rsid w:val="00E91EE0"/>
    <w:rsid w:val="00EB121E"/>
    <w:rsid w:val="00EB2E5C"/>
    <w:rsid w:val="00EB3B76"/>
    <w:rsid w:val="00EC6D24"/>
    <w:rsid w:val="00EE4A75"/>
    <w:rsid w:val="00EF313C"/>
    <w:rsid w:val="00F07F39"/>
    <w:rsid w:val="00F16B7D"/>
    <w:rsid w:val="00F23EDE"/>
    <w:rsid w:val="00F2405C"/>
    <w:rsid w:val="00F33A8C"/>
    <w:rsid w:val="00F42BDD"/>
    <w:rsid w:val="00F44D07"/>
    <w:rsid w:val="00F518FE"/>
    <w:rsid w:val="00F66DBF"/>
    <w:rsid w:val="00F71979"/>
    <w:rsid w:val="00F805D6"/>
    <w:rsid w:val="00F93594"/>
    <w:rsid w:val="00F956E3"/>
    <w:rsid w:val="00FA44B1"/>
    <w:rsid w:val="00FA541E"/>
    <w:rsid w:val="00FA779C"/>
    <w:rsid w:val="00FC37E5"/>
    <w:rsid w:val="00FC6AE7"/>
    <w:rsid w:val="00FD5353"/>
    <w:rsid w:val="00FD7F43"/>
    <w:rsid w:val="0285D688"/>
    <w:rsid w:val="0310A16D"/>
    <w:rsid w:val="03142874"/>
    <w:rsid w:val="03976722"/>
    <w:rsid w:val="03B7A2A8"/>
    <w:rsid w:val="03D51E3A"/>
    <w:rsid w:val="03F00160"/>
    <w:rsid w:val="0428DCE4"/>
    <w:rsid w:val="042A61EA"/>
    <w:rsid w:val="045038FD"/>
    <w:rsid w:val="04755BB7"/>
    <w:rsid w:val="048A58A1"/>
    <w:rsid w:val="0501435B"/>
    <w:rsid w:val="05386282"/>
    <w:rsid w:val="05A80E8E"/>
    <w:rsid w:val="05D04002"/>
    <w:rsid w:val="05D4526D"/>
    <w:rsid w:val="0635D868"/>
    <w:rsid w:val="0665DD80"/>
    <w:rsid w:val="067E7B3F"/>
    <w:rsid w:val="06ACF273"/>
    <w:rsid w:val="06B99F28"/>
    <w:rsid w:val="06BD1EC3"/>
    <w:rsid w:val="06C04A05"/>
    <w:rsid w:val="06FAAE26"/>
    <w:rsid w:val="06FD5469"/>
    <w:rsid w:val="0748DCE5"/>
    <w:rsid w:val="0751EE8A"/>
    <w:rsid w:val="079793BD"/>
    <w:rsid w:val="07A3AF28"/>
    <w:rsid w:val="07B8806C"/>
    <w:rsid w:val="07EA61CD"/>
    <w:rsid w:val="081C8925"/>
    <w:rsid w:val="081E5972"/>
    <w:rsid w:val="08AFCF34"/>
    <w:rsid w:val="08C6A10E"/>
    <w:rsid w:val="08D544D2"/>
    <w:rsid w:val="08EBFC91"/>
    <w:rsid w:val="08F13BD2"/>
    <w:rsid w:val="08FA668D"/>
    <w:rsid w:val="09726D22"/>
    <w:rsid w:val="09A5CDA6"/>
    <w:rsid w:val="09B5E76A"/>
    <w:rsid w:val="09B96085"/>
    <w:rsid w:val="09BF54D2"/>
    <w:rsid w:val="09C7FAF9"/>
    <w:rsid w:val="09DE6F64"/>
    <w:rsid w:val="0A4AAAD3"/>
    <w:rsid w:val="0A81A570"/>
    <w:rsid w:val="0A8FCD36"/>
    <w:rsid w:val="0AAF1BB6"/>
    <w:rsid w:val="0ACE8A49"/>
    <w:rsid w:val="0AF2D0F7"/>
    <w:rsid w:val="0B01C1A7"/>
    <w:rsid w:val="0B07B5F4"/>
    <w:rsid w:val="0B409178"/>
    <w:rsid w:val="0B776200"/>
    <w:rsid w:val="0B7CC299"/>
    <w:rsid w:val="0B933769"/>
    <w:rsid w:val="0B992BB6"/>
    <w:rsid w:val="0BA60C39"/>
    <w:rsid w:val="0C022A59"/>
    <w:rsid w:val="0C1E860D"/>
    <w:rsid w:val="0C9FAA59"/>
    <w:rsid w:val="0CA54BC2"/>
    <w:rsid w:val="0CBD3271"/>
    <w:rsid w:val="0CC4ED26"/>
    <w:rsid w:val="0CE1791F"/>
    <w:rsid w:val="0D303663"/>
    <w:rsid w:val="0D36C184"/>
    <w:rsid w:val="0D43FEEC"/>
    <w:rsid w:val="0D57F21D"/>
    <w:rsid w:val="0D87D3DE"/>
    <w:rsid w:val="0DA12E11"/>
    <w:rsid w:val="0DB7E5D0"/>
    <w:rsid w:val="0DE4E352"/>
    <w:rsid w:val="0DF3D402"/>
    <w:rsid w:val="0DF9C84F"/>
    <w:rsid w:val="0EF73E35"/>
    <w:rsid w:val="0F1E1BF6"/>
    <w:rsid w:val="0F47D63A"/>
    <w:rsid w:val="0F61AAC2"/>
    <w:rsid w:val="0FA23DA5"/>
    <w:rsid w:val="0FE13870"/>
    <w:rsid w:val="0FF87923"/>
    <w:rsid w:val="1007A3D1"/>
    <w:rsid w:val="1058F98A"/>
    <w:rsid w:val="106514F5"/>
    <w:rsid w:val="1073C3A9"/>
    <w:rsid w:val="1079E639"/>
    <w:rsid w:val="10A0EF6E"/>
    <w:rsid w:val="10A41484"/>
    <w:rsid w:val="10A5785D"/>
    <w:rsid w:val="10D1B2F3"/>
    <w:rsid w:val="10DFBF3F"/>
    <w:rsid w:val="11AD625E"/>
    <w:rsid w:val="11D9B25B"/>
    <w:rsid w:val="124AB1D9"/>
    <w:rsid w:val="124BCC5C"/>
    <w:rsid w:val="1253BD1D"/>
    <w:rsid w:val="127AC652"/>
    <w:rsid w:val="12A4FB89"/>
    <w:rsid w:val="12A5948F"/>
    <w:rsid w:val="13873942"/>
    <w:rsid w:val="13B436C4"/>
    <w:rsid w:val="13C8141C"/>
    <w:rsid w:val="13EACE83"/>
    <w:rsid w:val="14665CC7"/>
    <w:rsid w:val="149AAD22"/>
    <w:rsid w:val="14E0EE5B"/>
    <w:rsid w:val="1500D889"/>
    <w:rsid w:val="15264A57"/>
    <w:rsid w:val="153F0EA9"/>
    <w:rsid w:val="15415C04"/>
    <w:rsid w:val="1566B18F"/>
    <w:rsid w:val="159D8217"/>
    <w:rsid w:val="15E27906"/>
    <w:rsid w:val="1610D64C"/>
    <w:rsid w:val="164341DC"/>
    <w:rsid w:val="167042E0"/>
    <w:rsid w:val="16CB4567"/>
    <w:rsid w:val="1707ACEF"/>
    <w:rsid w:val="171C374E"/>
    <w:rsid w:val="172ADA28"/>
    <w:rsid w:val="174E6210"/>
    <w:rsid w:val="1807C4D4"/>
    <w:rsid w:val="184A19C4"/>
    <w:rsid w:val="18DA22B9"/>
    <w:rsid w:val="18F65517"/>
    <w:rsid w:val="192F1DDD"/>
    <w:rsid w:val="19568CB4"/>
    <w:rsid w:val="19592BEB"/>
    <w:rsid w:val="19684988"/>
    <w:rsid w:val="19838A36"/>
    <w:rsid w:val="19F3CAFD"/>
    <w:rsid w:val="19F9BF4A"/>
    <w:rsid w:val="19FF99DE"/>
    <w:rsid w:val="1A14FFF8"/>
    <w:rsid w:val="1A2DCF88"/>
    <w:rsid w:val="1A59F6E7"/>
    <w:rsid w:val="1A5DD0CB"/>
    <w:rsid w:val="1A7F19A1"/>
    <w:rsid w:val="1AB9548B"/>
    <w:rsid w:val="1ACC8887"/>
    <w:rsid w:val="1AE0C15B"/>
    <w:rsid w:val="1B0D3229"/>
    <w:rsid w:val="1B42206C"/>
    <w:rsid w:val="1B58A3CB"/>
    <w:rsid w:val="1B6C582C"/>
    <w:rsid w:val="1BAE128F"/>
    <w:rsid w:val="1BBFAAF8"/>
    <w:rsid w:val="1BC2BDE6"/>
    <w:rsid w:val="1C3F9652"/>
    <w:rsid w:val="1C6614D3"/>
    <w:rsid w:val="1C8D5D31"/>
    <w:rsid w:val="1CB9DBFB"/>
    <w:rsid w:val="1CC81515"/>
    <w:rsid w:val="1CCA07EF"/>
    <w:rsid w:val="1D5B7DB1"/>
    <w:rsid w:val="1D96DE61"/>
    <w:rsid w:val="1DD79B5D"/>
    <w:rsid w:val="1DDB9889"/>
    <w:rsid w:val="1DEDD07A"/>
    <w:rsid w:val="1DFCFD46"/>
    <w:rsid w:val="1E2275F3"/>
    <w:rsid w:val="1E28175C"/>
    <w:rsid w:val="1EB98D1E"/>
    <w:rsid w:val="1EDCE455"/>
    <w:rsid w:val="1F060BF1"/>
    <w:rsid w:val="1F105401"/>
    <w:rsid w:val="1F22B7FD"/>
    <w:rsid w:val="1F46787D"/>
    <w:rsid w:val="1FB65094"/>
    <w:rsid w:val="1FC912BC"/>
    <w:rsid w:val="2001EE40"/>
    <w:rsid w:val="20503163"/>
    <w:rsid w:val="20998B20"/>
    <w:rsid w:val="209AEBE6"/>
    <w:rsid w:val="211173DE"/>
    <w:rsid w:val="214A4F62"/>
    <w:rsid w:val="21BB6ADE"/>
    <w:rsid w:val="21DEC419"/>
    <w:rsid w:val="22182B3E"/>
    <w:rsid w:val="227039DB"/>
    <w:rsid w:val="228636D4"/>
    <w:rsid w:val="2289B421"/>
    <w:rsid w:val="22A161A6"/>
    <w:rsid w:val="22F7EFB7"/>
    <w:rsid w:val="231BCBDD"/>
    <w:rsid w:val="23AE5BCE"/>
    <w:rsid w:val="24145A51"/>
    <w:rsid w:val="24190470"/>
    <w:rsid w:val="24D147C0"/>
    <w:rsid w:val="24F8A518"/>
    <w:rsid w:val="24FA1215"/>
    <w:rsid w:val="24FE079A"/>
    <w:rsid w:val="25149BB2"/>
    <w:rsid w:val="256254B6"/>
    <w:rsid w:val="2584C2DF"/>
    <w:rsid w:val="25C87820"/>
    <w:rsid w:val="25D7EC8F"/>
    <w:rsid w:val="261AC81E"/>
    <w:rsid w:val="2643744C"/>
    <w:rsid w:val="2662B774"/>
    <w:rsid w:val="266ED2DF"/>
    <w:rsid w:val="26AAAD58"/>
    <w:rsid w:val="26AF3647"/>
    <w:rsid w:val="26B0A1A5"/>
    <w:rsid w:val="27066CAC"/>
    <w:rsid w:val="27768DA1"/>
    <w:rsid w:val="277AF2EB"/>
    <w:rsid w:val="27AE178B"/>
    <w:rsid w:val="27B72048"/>
    <w:rsid w:val="288A7889"/>
    <w:rsid w:val="288AF23A"/>
    <w:rsid w:val="288D8CF9"/>
    <w:rsid w:val="28903D53"/>
    <w:rsid w:val="292E911C"/>
    <w:rsid w:val="2987EE6F"/>
    <w:rsid w:val="2990F72C"/>
    <w:rsid w:val="29DA920A"/>
    <w:rsid w:val="2A7BBCBB"/>
    <w:rsid w:val="2A94615F"/>
    <w:rsid w:val="2A9AF79F"/>
    <w:rsid w:val="2AE9A9C4"/>
    <w:rsid w:val="2AF5C52F"/>
    <w:rsid w:val="2B0A9673"/>
    <w:rsid w:val="2B435F39"/>
    <w:rsid w:val="2B4ACE67"/>
    <w:rsid w:val="2B706F79"/>
    <w:rsid w:val="2BC80962"/>
    <w:rsid w:val="2BE44A65"/>
    <w:rsid w:val="2C275AD9"/>
    <w:rsid w:val="2C38B0A2"/>
    <w:rsid w:val="2C4E640E"/>
    <w:rsid w:val="2D0B768C"/>
    <w:rsid w:val="2D9FB537"/>
    <w:rsid w:val="2DDD806F"/>
    <w:rsid w:val="2DE1E33D"/>
    <w:rsid w:val="2DF4B80D"/>
    <w:rsid w:val="2E0131BD"/>
    <w:rsid w:val="2E53D7AE"/>
    <w:rsid w:val="2E8FE2E0"/>
    <w:rsid w:val="2E92A77F"/>
    <w:rsid w:val="2ECED8A0"/>
    <w:rsid w:val="2EDEDC77"/>
    <w:rsid w:val="2F241D41"/>
    <w:rsid w:val="2FCD891A"/>
    <w:rsid w:val="3002E3A4"/>
    <w:rsid w:val="3088D78B"/>
    <w:rsid w:val="30CF92CA"/>
    <w:rsid w:val="314BDE56"/>
    <w:rsid w:val="31A1A95D"/>
    <w:rsid w:val="31B6C26C"/>
    <w:rsid w:val="3249543C"/>
    <w:rsid w:val="32B3C0C9"/>
    <w:rsid w:val="32D3C5D9"/>
    <w:rsid w:val="32EACD8E"/>
    <w:rsid w:val="32EC898F"/>
    <w:rsid w:val="3322E603"/>
    <w:rsid w:val="33803E99"/>
    <w:rsid w:val="339C6258"/>
    <w:rsid w:val="33B72AFC"/>
    <w:rsid w:val="33DD1AB3"/>
    <w:rsid w:val="33F30575"/>
    <w:rsid w:val="33FC0E32"/>
    <w:rsid w:val="341A3F63"/>
    <w:rsid w:val="342C33DD"/>
    <w:rsid w:val="3431D546"/>
    <w:rsid w:val="3493BBB8"/>
    <w:rsid w:val="350FC9DB"/>
    <w:rsid w:val="3523EF23"/>
    <w:rsid w:val="359DE263"/>
    <w:rsid w:val="35A15FB0"/>
    <w:rsid w:val="35CCDC59"/>
    <w:rsid w:val="35D2D0A6"/>
    <w:rsid w:val="35DE9BEA"/>
    <w:rsid w:val="365989EA"/>
    <w:rsid w:val="36A4A9D0"/>
    <w:rsid w:val="37030A74"/>
    <w:rsid w:val="370C51BE"/>
    <w:rsid w:val="371B31C8"/>
    <w:rsid w:val="37540D4C"/>
    <w:rsid w:val="37B872CE"/>
    <w:rsid w:val="37D18C2B"/>
    <w:rsid w:val="380B9421"/>
    <w:rsid w:val="3810E003"/>
    <w:rsid w:val="383201E1"/>
    <w:rsid w:val="3852EE90"/>
    <w:rsid w:val="386C48C3"/>
    <w:rsid w:val="388FF4BE"/>
    <w:rsid w:val="39348F0D"/>
    <w:rsid w:val="396F0464"/>
    <w:rsid w:val="3980870E"/>
    <w:rsid w:val="39D41878"/>
    <w:rsid w:val="3A59C2F6"/>
    <w:rsid w:val="3AA1CE55"/>
    <w:rsid w:val="3AB6D26A"/>
    <w:rsid w:val="3ABDD477"/>
    <w:rsid w:val="3B10AE56"/>
    <w:rsid w:val="3B43EC35"/>
    <w:rsid w:val="3B4F8584"/>
    <w:rsid w:val="3B6D35D5"/>
    <w:rsid w:val="3B9118FF"/>
    <w:rsid w:val="3B974537"/>
    <w:rsid w:val="3C3E1403"/>
    <w:rsid w:val="3C44DB13"/>
    <w:rsid w:val="3CB46B42"/>
    <w:rsid w:val="3CB8F431"/>
    <w:rsid w:val="3D064FCF"/>
    <w:rsid w:val="3D871975"/>
    <w:rsid w:val="3D9CDD13"/>
    <w:rsid w:val="3DAFE6D2"/>
    <w:rsid w:val="3DD12FA8"/>
    <w:rsid w:val="3DFFE667"/>
    <w:rsid w:val="3E5F4830"/>
    <w:rsid w:val="3E943673"/>
    <w:rsid w:val="3EA08079"/>
    <w:rsid w:val="3ED1ACF6"/>
    <w:rsid w:val="3ED8C485"/>
    <w:rsid w:val="3EDD29F9"/>
    <w:rsid w:val="3F03E27F"/>
    <w:rsid w:val="3F4863E3"/>
    <w:rsid w:val="3F6F4BF7"/>
    <w:rsid w:val="3F82BBA9"/>
    <w:rsid w:val="3F91AC59"/>
    <w:rsid w:val="400BCBD0"/>
    <w:rsid w:val="401C1DF6"/>
    <w:rsid w:val="40F367AE"/>
    <w:rsid w:val="40FBE9A9"/>
    <w:rsid w:val="40FF8319"/>
    <w:rsid w:val="410FE0E9"/>
    <w:rsid w:val="4114545D"/>
    <w:rsid w:val="41384BDF"/>
    <w:rsid w:val="4155AC1A"/>
    <w:rsid w:val="41BEC708"/>
    <w:rsid w:val="41C59A94"/>
    <w:rsid w:val="41DF55BD"/>
    <w:rsid w:val="423118C3"/>
    <w:rsid w:val="4274CE04"/>
    <w:rsid w:val="43153476"/>
    <w:rsid w:val="431B28C3"/>
    <w:rsid w:val="43794E71"/>
    <w:rsid w:val="43A0831A"/>
    <w:rsid w:val="43EBA127"/>
    <w:rsid w:val="43FE75F7"/>
    <w:rsid w:val="44099543"/>
    <w:rsid w:val="440AEFA7"/>
    <w:rsid w:val="442A5E3A"/>
    <w:rsid w:val="444EA4E8"/>
    <w:rsid w:val="449C6569"/>
    <w:rsid w:val="44EF0B5A"/>
    <w:rsid w:val="44FD5836"/>
    <w:rsid w:val="4530DA20"/>
    <w:rsid w:val="45AE1272"/>
    <w:rsid w:val="45E4C68B"/>
    <w:rsid w:val="45FB7E4A"/>
    <w:rsid w:val="46221D4E"/>
    <w:rsid w:val="462C55B0"/>
    <w:rsid w:val="46929575"/>
    <w:rsid w:val="46968D4E"/>
    <w:rsid w:val="46DBB70E"/>
    <w:rsid w:val="46DE4DEB"/>
    <w:rsid w:val="4728E81E"/>
    <w:rsid w:val="47B4559C"/>
    <w:rsid w:val="47FF2A87"/>
    <w:rsid w:val="4814E02F"/>
    <w:rsid w:val="481E2D30"/>
    <w:rsid w:val="48442176"/>
    <w:rsid w:val="48D6D8E6"/>
    <w:rsid w:val="491A8E27"/>
    <w:rsid w:val="491E680B"/>
    <w:rsid w:val="492A1961"/>
    <w:rsid w:val="49B4CD7B"/>
    <w:rsid w:val="49C0E8E6"/>
    <w:rsid w:val="49FCC35F"/>
    <w:rsid w:val="4A02B7AC"/>
    <w:rsid w:val="4A34962A"/>
    <w:rsid w:val="4A3B9330"/>
    <w:rsid w:val="4AA9EDDD"/>
    <w:rsid w:val="4AE0DEBD"/>
    <w:rsid w:val="4AE92D09"/>
    <w:rsid w:val="4AF422A7"/>
    <w:rsid w:val="4B1AE261"/>
    <w:rsid w:val="4B1B046D"/>
    <w:rsid w:val="4B35789A"/>
    <w:rsid w:val="4B3FE645"/>
    <w:rsid w:val="4B7E56AD"/>
    <w:rsid w:val="4BA7A04D"/>
    <w:rsid w:val="4BB963AB"/>
    <w:rsid w:val="4BD07325"/>
    <w:rsid w:val="4BD69A43"/>
    <w:rsid w:val="4BDC8E90"/>
    <w:rsid w:val="4C3FBD1B"/>
    <w:rsid w:val="4C533BAE"/>
    <w:rsid w:val="4C661391"/>
    <w:rsid w:val="4C750EB4"/>
    <w:rsid w:val="4CDA0476"/>
    <w:rsid w:val="4D647613"/>
    <w:rsid w:val="4DEE1965"/>
    <w:rsid w:val="4E3BBFCB"/>
    <w:rsid w:val="4E47DB36"/>
    <w:rsid w:val="4E5CAC7A"/>
    <w:rsid w:val="4E89A9FC"/>
    <w:rsid w:val="4EC28580"/>
    <w:rsid w:val="4EC44701"/>
    <w:rsid w:val="4EE9E199"/>
    <w:rsid w:val="4F0DD421"/>
    <w:rsid w:val="4F10C8A3"/>
    <w:rsid w:val="4F5714C3"/>
    <w:rsid w:val="4F5A2260"/>
    <w:rsid w:val="4FB2B41E"/>
    <w:rsid w:val="4FBB5855"/>
    <w:rsid w:val="4FBD2621"/>
    <w:rsid w:val="4FC5BF29"/>
    <w:rsid w:val="4FD20B1E"/>
    <w:rsid w:val="5036835E"/>
    <w:rsid w:val="5053E518"/>
    <w:rsid w:val="509C5C64"/>
    <w:rsid w:val="50EED2C4"/>
    <w:rsid w:val="5118C4A7"/>
    <w:rsid w:val="5133F944"/>
    <w:rsid w:val="5189D3CD"/>
    <w:rsid w:val="5196FD05"/>
    <w:rsid w:val="519AD6E9"/>
    <w:rsid w:val="51E4BD86"/>
    <w:rsid w:val="5220EEA7"/>
    <w:rsid w:val="523D57C4"/>
    <w:rsid w:val="524A3847"/>
    <w:rsid w:val="52763348"/>
    <w:rsid w:val="53208E32"/>
    <w:rsid w:val="53900BB2"/>
    <w:rsid w:val="53DAED92"/>
    <w:rsid w:val="5427BF49"/>
    <w:rsid w:val="54455A1F"/>
    <w:rsid w:val="546D19D6"/>
    <w:rsid w:val="54890F60"/>
    <w:rsid w:val="54B5168E"/>
    <w:rsid w:val="54D6CFE1"/>
    <w:rsid w:val="54ECB405"/>
    <w:rsid w:val="54F54B9E"/>
    <w:rsid w:val="552F6A1F"/>
    <w:rsid w:val="558C7993"/>
    <w:rsid w:val="559F162B"/>
    <w:rsid w:val="55A3D575"/>
    <w:rsid w:val="55AE7B53"/>
    <w:rsid w:val="55CA19BB"/>
    <w:rsid w:val="55DA0C95"/>
    <w:rsid w:val="55E9B5AE"/>
    <w:rsid w:val="560E9EFC"/>
    <w:rsid w:val="561F3103"/>
    <w:rsid w:val="5625DBE0"/>
    <w:rsid w:val="56B3A5BA"/>
    <w:rsid w:val="56E459ED"/>
    <w:rsid w:val="56FD2598"/>
    <w:rsid w:val="57094103"/>
    <w:rsid w:val="571E1247"/>
    <w:rsid w:val="57451B7C"/>
    <w:rsid w:val="5749A46B"/>
    <w:rsid w:val="574E2439"/>
    <w:rsid w:val="5783EB4D"/>
    <w:rsid w:val="57E5D1BF"/>
    <w:rsid w:val="5815610F"/>
    <w:rsid w:val="58608AFE"/>
    <w:rsid w:val="5861DFE2"/>
    <w:rsid w:val="58A21AAF"/>
    <w:rsid w:val="58CB0A8A"/>
    <w:rsid w:val="591EF260"/>
    <w:rsid w:val="5924E6AD"/>
    <w:rsid w:val="5956A651"/>
    <w:rsid w:val="598E9D01"/>
    <w:rsid w:val="59F6BFD7"/>
    <w:rsid w:val="5A061E79"/>
    <w:rsid w:val="5A0833E1"/>
    <w:rsid w:val="5A5862D2"/>
    <w:rsid w:val="5A6D47CF"/>
    <w:rsid w:val="5AA62353"/>
    <w:rsid w:val="5AC1F56D"/>
    <w:rsid w:val="5BA50497"/>
    <w:rsid w:val="5C0ADD9D"/>
    <w:rsid w:val="5C3239B6"/>
    <w:rsid w:val="5CA07E09"/>
    <w:rsid w:val="5CBCD90B"/>
    <w:rsid w:val="5CC5B66C"/>
    <w:rsid w:val="5CD29D15"/>
    <w:rsid w:val="5DA644DE"/>
    <w:rsid w:val="5E0455E5"/>
    <w:rsid w:val="5E213D12"/>
    <w:rsid w:val="5E271C36"/>
    <w:rsid w:val="5E7A5133"/>
    <w:rsid w:val="5F244C11"/>
    <w:rsid w:val="5F33C080"/>
    <w:rsid w:val="5F58BBBD"/>
    <w:rsid w:val="5FB37EE2"/>
    <w:rsid w:val="5FBE8B65"/>
    <w:rsid w:val="5FFAB8C2"/>
    <w:rsid w:val="6007E930"/>
    <w:rsid w:val="600B0A38"/>
    <w:rsid w:val="6027B644"/>
    <w:rsid w:val="6045511A"/>
    <w:rsid w:val="607C21A2"/>
    <w:rsid w:val="6097F70B"/>
    <w:rsid w:val="609DEB58"/>
    <w:rsid w:val="60EE3EE6"/>
    <w:rsid w:val="60FCBE26"/>
    <w:rsid w:val="612345AF"/>
    <w:rsid w:val="612F7FD3"/>
    <w:rsid w:val="6137E1E2"/>
    <w:rsid w:val="6144D5D0"/>
    <w:rsid w:val="617AED36"/>
    <w:rsid w:val="619B613E"/>
    <w:rsid w:val="61B15E37"/>
    <w:rsid w:val="61B94EF8"/>
    <w:rsid w:val="61E37D43"/>
    <w:rsid w:val="61E64C7A"/>
    <w:rsid w:val="61F46A9C"/>
    <w:rsid w:val="622ADA8C"/>
    <w:rsid w:val="6242DA6B"/>
    <w:rsid w:val="625CF998"/>
    <w:rsid w:val="62715998"/>
    <w:rsid w:val="62E3C260"/>
    <w:rsid w:val="62ECCB1D"/>
    <w:rsid w:val="62F581F1"/>
    <w:rsid w:val="633E47E9"/>
    <w:rsid w:val="6364BD43"/>
    <w:rsid w:val="6365704E"/>
    <w:rsid w:val="63F03550"/>
    <w:rsid w:val="6413EB16"/>
    <w:rsid w:val="64485136"/>
    <w:rsid w:val="64519920"/>
    <w:rsid w:val="649F332A"/>
    <w:rsid w:val="651A9B37"/>
    <w:rsid w:val="654A0B63"/>
    <w:rsid w:val="656BC96C"/>
    <w:rsid w:val="65832ECA"/>
    <w:rsid w:val="659C0E4F"/>
    <w:rsid w:val="65AA37FF"/>
    <w:rsid w:val="65EC9D20"/>
    <w:rsid w:val="65F256FC"/>
    <w:rsid w:val="6614A48C"/>
    <w:rsid w:val="662883E3"/>
    <w:rsid w:val="66674A7D"/>
    <w:rsid w:val="666D3ECA"/>
    <w:rsid w:val="6680C4C3"/>
    <w:rsid w:val="66874699"/>
    <w:rsid w:val="66A61A4E"/>
    <w:rsid w:val="66B45930"/>
    <w:rsid w:val="66E1E5E6"/>
    <w:rsid w:val="673DB72E"/>
    <w:rsid w:val="67508BFE"/>
    <w:rsid w:val="675D05AE"/>
    <w:rsid w:val="677C7441"/>
    <w:rsid w:val="677FF1F8"/>
    <w:rsid w:val="67AFAB9F"/>
    <w:rsid w:val="67EE7B70"/>
    <w:rsid w:val="680EFF42"/>
    <w:rsid w:val="6811B90C"/>
    <w:rsid w:val="68412161"/>
    <w:rsid w:val="68653326"/>
    <w:rsid w:val="688C1638"/>
    <w:rsid w:val="68CD7286"/>
    <w:rsid w:val="693C55DD"/>
    <w:rsid w:val="695335BA"/>
    <w:rsid w:val="6959E65C"/>
    <w:rsid w:val="69626595"/>
    <w:rsid w:val="696B1C69"/>
    <w:rsid w:val="698F6317"/>
    <w:rsid w:val="69B832B7"/>
    <w:rsid w:val="69E4AB7C"/>
    <w:rsid w:val="6A048375"/>
    <w:rsid w:val="6A65CFC8"/>
    <w:rsid w:val="6AA7B247"/>
    <w:rsid w:val="6B0AB4A6"/>
    <w:rsid w:val="6B303171"/>
    <w:rsid w:val="6B3333BC"/>
    <w:rsid w:val="6B512373"/>
    <w:rsid w:val="6BA8D415"/>
    <w:rsid w:val="6BF54132"/>
    <w:rsid w:val="6C28EEED"/>
    <w:rsid w:val="6C2F99CA"/>
    <w:rsid w:val="6C3CDA97"/>
    <w:rsid w:val="6C485D80"/>
    <w:rsid w:val="6C64E979"/>
    <w:rsid w:val="6CA6631B"/>
    <w:rsid w:val="6CD0B04F"/>
    <w:rsid w:val="6D0226A5"/>
    <w:rsid w:val="6D12FEED"/>
    <w:rsid w:val="6D24BCEF"/>
    <w:rsid w:val="6D27D031"/>
    <w:rsid w:val="6D4ED966"/>
    <w:rsid w:val="6D8DA937"/>
    <w:rsid w:val="6DCD87D7"/>
    <w:rsid w:val="6E3B4310"/>
    <w:rsid w:val="6E467B12"/>
    <w:rsid w:val="6E5B4C56"/>
    <w:rsid w:val="6E6B9DCC"/>
    <w:rsid w:val="6EB483D7"/>
    <w:rsid w:val="6ED06CB4"/>
    <w:rsid w:val="6F28B04A"/>
    <w:rsid w:val="6F2EA497"/>
    <w:rsid w:val="6F3A6FDB"/>
    <w:rsid w:val="6F67801B"/>
    <w:rsid w:val="6F70CC4F"/>
    <w:rsid w:val="6FB82998"/>
    <w:rsid w:val="6FBA260C"/>
    <w:rsid w:val="6FC01A59"/>
    <w:rsid w:val="702C1A7D"/>
    <w:rsid w:val="703CAB1E"/>
    <w:rsid w:val="707705B9"/>
    <w:rsid w:val="709A4BFE"/>
    <w:rsid w:val="70AFE13D"/>
    <w:rsid w:val="711446BF"/>
    <w:rsid w:val="71194C7B"/>
    <w:rsid w:val="71561585"/>
    <w:rsid w:val="71724C5A"/>
    <w:rsid w:val="7199F13D"/>
    <w:rsid w:val="71AEC281"/>
    <w:rsid w:val="71E78B47"/>
    <w:rsid w:val="71EF45FC"/>
    <w:rsid w:val="723D9BDD"/>
    <w:rsid w:val="729062FE"/>
    <w:rsid w:val="72B45DEE"/>
    <w:rsid w:val="72CB86E7"/>
    <w:rsid w:val="7368AF37"/>
    <w:rsid w:val="739B5515"/>
    <w:rsid w:val="73AFA29A"/>
    <w:rsid w:val="73B596E7"/>
    <w:rsid w:val="73EE726B"/>
    <w:rsid w:val="73F29D15"/>
    <w:rsid w:val="73FDA246"/>
    <w:rsid w:val="7406591A"/>
    <w:rsid w:val="742B82BE"/>
    <w:rsid w:val="74867B4F"/>
    <w:rsid w:val="74A93B9F"/>
    <w:rsid w:val="74CE2904"/>
    <w:rsid w:val="74E15857"/>
    <w:rsid w:val="74F52BB8"/>
    <w:rsid w:val="75010C79"/>
    <w:rsid w:val="7526F06E"/>
    <w:rsid w:val="7553C310"/>
    <w:rsid w:val="758DDD5B"/>
    <w:rsid w:val="75C8494F"/>
    <w:rsid w:val="75D2E6D0"/>
    <w:rsid w:val="760476AC"/>
    <w:rsid w:val="76069BF8"/>
    <w:rsid w:val="761DB0EC"/>
    <w:rsid w:val="763A124C"/>
    <w:rsid w:val="7667CC42"/>
    <w:rsid w:val="769C1291"/>
    <w:rsid w:val="76EF90C0"/>
    <w:rsid w:val="770FFBC3"/>
    <w:rsid w:val="7717554E"/>
    <w:rsid w:val="779E0348"/>
    <w:rsid w:val="77BE1C11"/>
    <w:rsid w:val="7802AF69"/>
    <w:rsid w:val="7845D56B"/>
    <w:rsid w:val="785FB670"/>
    <w:rsid w:val="78829BA4"/>
    <w:rsid w:val="7887766F"/>
    <w:rsid w:val="788BFA4F"/>
    <w:rsid w:val="78ED804A"/>
    <w:rsid w:val="793A3876"/>
    <w:rsid w:val="7984EA59"/>
    <w:rsid w:val="79968A80"/>
    <w:rsid w:val="79B4FC4B"/>
    <w:rsid w:val="7A0967A9"/>
    <w:rsid w:val="7A4F3B9F"/>
    <w:rsid w:val="7A5B570A"/>
    <w:rsid w:val="7A7FDDF1"/>
    <w:rsid w:val="7A898281"/>
    <w:rsid w:val="7AD60154"/>
    <w:rsid w:val="7AE1EE57"/>
    <w:rsid w:val="7B0CD1DC"/>
    <w:rsid w:val="7BD0A1F5"/>
    <w:rsid w:val="7BEBE830"/>
    <w:rsid w:val="7C691F6A"/>
    <w:rsid w:val="7C82C7F8"/>
    <w:rsid w:val="7CAE3F38"/>
    <w:rsid w:val="7CE84B01"/>
    <w:rsid w:val="7D48D5DE"/>
    <w:rsid w:val="7D5DC735"/>
    <w:rsid w:val="7D7A1F07"/>
    <w:rsid w:val="7D86322B"/>
    <w:rsid w:val="7DA80A7F"/>
    <w:rsid w:val="7DD15FE3"/>
    <w:rsid w:val="7DD8EF09"/>
    <w:rsid w:val="7DDF000D"/>
    <w:rsid w:val="7DF41C6F"/>
    <w:rsid w:val="7DF8395A"/>
    <w:rsid w:val="7E18BD2C"/>
    <w:rsid w:val="7E1A6D0B"/>
    <w:rsid w:val="7E1AB9A0"/>
    <w:rsid w:val="7EC2C809"/>
    <w:rsid w:val="7ED6F6D7"/>
    <w:rsid w:val="7EDF1DF6"/>
    <w:rsid w:val="7EE2495A"/>
    <w:rsid w:val="7F0761F2"/>
    <w:rsid w:val="7F3420CC"/>
    <w:rsid w:val="7F409A7C"/>
    <w:rsid w:val="7F5CF3A4"/>
    <w:rsid w:val="7FCF4B9F"/>
    <w:rsid w:val="7FEE6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32B7"/>
  <w15:chartTrackingRefBased/>
  <w15:docId w15:val="{BB5D4C7D-FCD9-4FC7-BAA4-E6735C0100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D62E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2E1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2E1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2E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2E1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E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E11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5B4B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560C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9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macintosh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9B0860FE7AA240952B4D4866A5B65B" ma:contentTypeVersion="11" ma:contentTypeDescription="Create a new document." ma:contentTypeScope="" ma:versionID="885b2909c356337fdc79a251e75ab251">
  <xsd:schema xmlns:xsd="http://www.w3.org/2001/XMLSchema" xmlns:xs="http://www.w3.org/2001/XMLSchema" xmlns:p="http://schemas.microsoft.com/office/2006/metadata/properties" xmlns:ns2="008e7779-d191-4f89-8ba2-6d79fa753a71" xmlns:ns3="b4391d8c-6e0b-40e1-a9c9-cd08aa23cea3" targetNamespace="http://schemas.microsoft.com/office/2006/metadata/properties" ma:root="true" ma:fieldsID="8aa356998364fa0aa7b147df01bd1e91" ns2:_="" ns3:_="">
    <xsd:import namespace="008e7779-d191-4f89-8ba2-6d79fa753a71"/>
    <xsd:import namespace="b4391d8c-6e0b-40e1-a9c9-cd08aa23ce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e7779-d191-4f89-8ba2-6d79fa753a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d16a427a-858a-487d-80a3-21f23792e06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391d8c-6e0b-40e1-a9c9-cd08aa23cea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08e7779-d191-4f89-8ba2-6d79fa753a71">
      <Terms xmlns="http://schemas.microsoft.com/office/infopath/2007/PartnerControls"/>
    </lcf76f155ced4ddcb4097134ff3c332f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DC3158-1994-49CE-9C26-60E9BB4BDF7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08e7779-d191-4f89-8ba2-6d79fa753a71"/>
    <ds:schemaRef ds:uri="b4391d8c-6e0b-40e1-a9c9-cd08aa23ce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086B6DE-71F1-423C-B86D-46CFD17736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0AC6E2-032E-4FA4-AB3A-C1C16F50C2E0}">
  <ds:schemaRefs>
    <ds:schemaRef ds:uri="http://schemas.microsoft.com/office/2006/metadata/properties"/>
    <ds:schemaRef ds:uri="http://schemas.microsoft.com/office/infopath/2007/PartnerControls"/>
    <ds:schemaRef ds:uri="008e7779-d191-4f89-8ba2-6d79fa753a71"/>
  </ds:schemaRefs>
</ds:datastoreItem>
</file>

<file path=customXml/itemProps4.xml><?xml version="1.0" encoding="utf-8"?>
<ds:datastoreItem xmlns:ds="http://schemas.openxmlformats.org/officeDocument/2006/customXml" ds:itemID="{06AC8CFE-B275-4657-803E-7DB8830E4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1155</Words>
  <Characters>6585</Characters>
  <Application>Microsoft Office Word</Application>
  <DocSecurity>0</DocSecurity>
  <Lines>54</Lines>
  <Paragraphs>15</Paragraphs>
  <ScaleCrop>false</ScaleCrop>
  <Company/>
  <LinksUpToDate>false</LinksUpToDate>
  <CharactersWithSpaces>7725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Henry, Quinn A C1C USAF USAFA CW/CS14</dc:creator>
  <cp:keywords/>
  <dc:description/>
  <cp:lastModifiedBy>Henry, Quinn A C4C USAF USAFA CW/CS33</cp:lastModifiedBy>
  <cp:revision>220</cp:revision>
  <dcterms:created xsi:type="dcterms:W3CDTF">2022-09-14T17:48:00Z</dcterms:created>
  <dcterms:modified xsi:type="dcterms:W3CDTF">2023-05-08T17:51:00Z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0x0101000B9B0860FE7AA240952B4D4866A5B65B</vt:lpwstr>
  </property>
  <property fmtid="{D5CDD505-2E9C-101B-9397-08002B2CF9AE}" pid="3" name="MediaServiceImageTags">
    <vt:lpwstr/>
  </property>
</Properties>
</file>